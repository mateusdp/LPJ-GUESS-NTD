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07A" w:rsidRPr="00A90DF8" w:rsidRDefault="00AC607A" w:rsidP="00AC607A">
      <w:pPr>
        <w:jc w:val="both"/>
        <w:rPr>
          <w:rFonts w:ascii="Times New Roman" w:hAnsi="Times New Roman" w:cs="Times New Roman"/>
          <w:b/>
          <w:sz w:val="40"/>
          <w:szCs w:val="40"/>
          <w:lang w:val="en-GB"/>
        </w:rPr>
      </w:pPr>
      <w:r w:rsidRPr="00A90DF8">
        <w:rPr>
          <w:rFonts w:ascii="Times New Roman" w:hAnsi="Times New Roman" w:cs="Times New Roman"/>
          <w:b/>
          <w:sz w:val="40"/>
          <w:szCs w:val="40"/>
          <w:lang w:val="en-GB"/>
        </w:rPr>
        <w:t>Scientific Description of LPJ-GUESS developments</w:t>
      </w:r>
    </w:p>
    <w:p w:rsidR="00AC607A" w:rsidRPr="00A90DF8" w:rsidRDefault="00AC607A" w:rsidP="00AC607A">
      <w:pPr>
        <w:jc w:val="both"/>
        <w:rPr>
          <w:rFonts w:ascii="Times New Roman" w:hAnsi="Times New Roman" w:cs="Times New Roman"/>
          <w:b/>
          <w:sz w:val="40"/>
          <w:szCs w:val="40"/>
          <w:lang w:val="en-GB"/>
        </w:rPr>
      </w:pPr>
      <w:bookmarkStart w:id="0" w:name="_GoBack"/>
    </w:p>
    <w:bookmarkEnd w:id="0" w:displacedByCustomXml="next"/>
    <w:sdt>
      <w:sdtPr>
        <w:rPr>
          <w:rFonts w:asciiTheme="majorBidi" w:eastAsiaTheme="minorHAnsi" w:hAnsiTheme="majorBidi" w:cs="Times New Roman"/>
          <w:b w:val="0"/>
          <w:bCs w:val="0"/>
          <w:sz w:val="24"/>
          <w:szCs w:val="22"/>
          <w:lang w:val="en-GB" w:eastAsia="en-US"/>
        </w:rPr>
        <w:id w:val="-877701411"/>
        <w:docPartObj>
          <w:docPartGallery w:val="Table of Contents"/>
          <w:docPartUnique/>
        </w:docPartObj>
      </w:sdtPr>
      <w:sdtEndPr>
        <w:rPr>
          <w:noProof/>
        </w:rPr>
      </w:sdtEndPr>
      <w:sdtContent>
        <w:p w:rsidR="00AC607A" w:rsidRPr="00A90DF8" w:rsidRDefault="00AC607A" w:rsidP="00AC607A">
          <w:pPr>
            <w:pStyle w:val="TOCHeading"/>
            <w:spacing w:before="0" w:after="200"/>
            <w:jc w:val="both"/>
            <w:rPr>
              <w:rFonts w:cs="Times New Roman"/>
              <w:lang w:val="en-GB"/>
            </w:rPr>
          </w:pPr>
          <w:r w:rsidRPr="00A90DF8">
            <w:rPr>
              <w:rFonts w:cs="Times New Roman"/>
              <w:lang w:val="en-GB"/>
            </w:rPr>
            <w:t>Table of Contents</w:t>
          </w:r>
        </w:p>
        <w:p w:rsidR="005E3164" w:rsidRDefault="00AC607A">
          <w:pPr>
            <w:pStyle w:val="TOC1"/>
            <w:tabs>
              <w:tab w:val="right" w:leader="dot" w:pos="9017"/>
            </w:tabs>
            <w:rPr>
              <w:rFonts w:asciiTheme="minorHAnsi" w:eastAsiaTheme="minorEastAsia" w:hAnsiTheme="minorHAnsi"/>
              <w:noProof/>
              <w:sz w:val="22"/>
            </w:rPr>
          </w:pPr>
          <w:r w:rsidRPr="00A90DF8">
            <w:rPr>
              <w:rFonts w:ascii="Times New Roman" w:hAnsi="Times New Roman" w:cs="Times New Roman"/>
              <w:lang w:val="en-GB"/>
            </w:rPr>
            <w:fldChar w:fldCharType="begin"/>
          </w:r>
          <w:r w:rsidRPr="00A90DF8">
            <w:rPr>
              <w:rFonts w:ascii="Times New Roman" w:hAnsi="Times New Roman" w:cs="Times New Roman"/>
              <w:lang w:val="en-GB"/>
            </w:rPr>
            <w:instrText xml:space="preserve"> TOC \o "1-3" \h \z \u </w:instrText>
          </w:r>
          <w:r w:rsidRPr="00A90DF8">
            <w:rPr>
              <w:rFonts w:ascii="Times New Roman" w:hAnsi="Times New Roman" w:cs="Times New Roman"/>
              <w:lang w:val="en-GB"/>
            </w:rPr>
            <w:fldChar w:fldCharType="separate"/>
          </w:r>
          <w:hyperlink w:anchor="_Toc491862758" w:history="1">
            <w:r w:rsidR="005E3164" w:rsidRPr="00E96515">
              <w:rPr>
                <w:rStyle w:val="Hyperlink"/>
                <w:rFonts w:cs="Times New Roman"/>
                <w:noProof/>
                <w:lang w:val="en-GB"/>
              </w:rPr>
              <w:t>Biogenic volatile organic compounds (BVOC)</w:t>
            </w:r>
            <w:r w:rsidR="005E3164">
              <w:rPr>
                <w:noProof/>
                <w:webHidden/>
              </w:rPr>
              <w:tab/>
            </w:r>
            <w:r w:rsidR="005E3164">
              <w:rPr>
                <w:noProof/>
                <w:webHidden/>
              </w:rPr>
              <w:fldChar w:fldCharType="begin"/>
            </w:r>
            <w:r w:rsidR="005E3164">
              <w:rPr>
                <w:noProof/>
                <w:webHidden/>
              </w:rPr>
              <w:instrText xml:space="preserve"> PAGEREF _Toc491862758 \h </w:instrText>
            </w:r>
            <w:r w:rsidR="005E3164">
              <w:rPr>
                <w:noProof/>
                <w:webHidden/>
              </w:rPr>
            </w:r>
            <w:r w:rsidR="005E3164">
              <w:rPr>
                <w:noProof/>
                <w:webHidden/>
              </w:rPr>
              <w:fldChar w:fldCharType="separate"/>
            </w:r>
            <w:r w:rsidR="00683B97">
              <w:rPr>
                <w:noProof/>
                <w:webHidden/>
              </w:rPr>
              <w:t>3</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59" w:history="1">
            <w:r w:rsidR="005E3164" w:rsidRPr="00E96515">
              <w:rPr>
                <w:rStyle w:val="Hyperlink"/>
                <w:noProof/>
                <w:lang w:val="en-GB"/>
              </w:rPr>
              <w:t>Introduction</w:t>
            </w:r>
            <w:r w:rsidR="005E3164">
              <w:rPr>
                <w:noProof/>
                <w:webHidden/>
              </w:rPr>
              <w:tab/>
            </w:r>
            <w:r w:rsidR="005E3164">
              <w:rPr>
                <w:noProof/>
                <w:webHidden/>
              </w:rPr>
              <w:fldChar w:fldCharType="begin"/>
            </w:r>
            <w:r w:rsidR="005E3164">
              <w:rPr>
                <w:noProof/>
                <w:webHidden/>
              </w:rPr>
              <w:instrText xml:space="preserve"> PAGEREF _Toc491862759 \h </w:instrText>
            </w:r>
            <w:r w:rsidR="005E3164">
              <w:rPr>
                <w:noProof/>
                <w:webHidden/>
              </w:rPr>
            </w:r>
            <w:r w:rsidR="005E3164">
              <w:rPr>
                <w:noProof/>
                <w:webHidden/>
              </w:rPr>
              <w:fldChar w:fldCharType="separate"/>
            </w:r>
            <w:r>
              <w:rPr>
                <w:noProof/>
                <w:webHidden/>
              </w:rPr>
              <w:t>3</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60" w:history="1">
            <w:r w:rsidR="005E3164" w:rsidRPr="00E96515">
              <w:rPr>
                <w:rStyle w:val="Hyperlink"/>
                <w:noProof/>
                <w:lang w:val="en-GB"/>
              </w:rPr>
              <w:t>Calculation of terpenoid production</w:t>
            </w:r>
            <w:r w:rsidR="005E3164">
              <w:rPr>
                <w:noProof/>
                <w:webHidden/>
              </w:rPr>
              <w:tab/>
            </w:r>
            <w:r w:rsidR="005E3164">
              <w:rPr>
                <w:noProof/>
                <w:webHidden/>
              </w:rPr>
              <w:fldChar w:fldCharType="begin"/>
            </w:r>
            <w:r w:rsidR="005E3164">
              <w:rPr>
                <w:noProof/>
                <w:webHidden/>
              </w:rPr>
              <w:instrText xml:space="preserve"> PAGEREF _Toc491862760 \h </w:instrText>
            </w:r>
            <w:r w:rsidR="005E3164">
              <w:rPr>
                <w:noProof/>
                <w:webHidden/>
              </w:rPr>
            </w:r>
            <w:r w:rsidR="005E3164">
              <w:rPr>
                <w:noProof/>
                <w:webHidden/>
              </w:rPr>
              <w:fldChar w:fldCharType="separate"/>
            </w:r>
            <w:r>
              <w:rPr>
                <w:noProof/>
                <w:webHidden/>
              </w:rPr>
              <w:t>3</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61" w:history="1">
            <w:r w:rsidR="005E3164" w:rsidRPr="00E96515">
              <w:rPr>
                <w:rStyle w:val="Hyperlink"/>
                <w:noProof/>
                <w:lang w:val="en-GB"/>
              </w:rPr>
              <w:t>Calculation of emissions</w:t>
            </w:r>
            <w:r w:rsidR="005E3164">
              <w:rPr>
                <w:noProof/>
                <w:webHidden/>
              </w:rPr>
              <w:tab/>
            </w:r>
            <w:r w:rsidR="005E3164">
              <w:rPr>
                <w:noProof/>
                <w:webHidden/>
              </w:rPr>
              <w:fldChar w:fldCharType="begin"/>
            </w:r>
            <w:r w:rsidR="005E3164">
              <w:rPr>
                <w:noProof/>
                <w:webHidden/>
              </w:rPr>
              <w:instrText xml:space="preserve"> PAGEREF _Toc491862761 \h </w:instrText>
            </w:r>
            <w:r w:rsidR="005E3164">
              <w:rPr>
                <w:noProof/>
                <w:webHidden/>
              </w:rPr>
            </w:r>
            <w:r w:rsidR="005E3164">
              <w:rPr>
                <w:noProof/>
                <w:webHidden/>
              </w:rPr>
              <w:fldChar w:fldCharType="separate"/>
            </w:r>
            <w:r>
              <w:rPr>
                <w:noProof/>
                <w:webHidden/>
              </w:rPr>
              <w:t>4</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62" w:history="1">
            <w:r w:rsidR="005E3164" w:rsidRPr="00E96515">
              <w:rPr>
                <w:rStyle w:val="Hyperlink"/>
                <w:noProof/>
                <w:lang w:val="en-GB"/>
              </w:rPr>
              <w:t>Initialization of standard fractions</w:t>
            </w:r>
            <w:r w:rsidR="005E3164">
              <w:rPr>
                <w:noProof/>
                <w:webHidden/>
              </w:rPr>
              <w:tab/>
            </w:r>
            <w:r w:rsidR="005E3164">
              <w:rPr>
                <w:noProof/>
                <w:webHidden/>
              </w:rPr>
              <w:fldChar w:fldCharType="begin"/>
            </w:r>
            <w:r w:rsidR="005E3164">
              <w:rPr>
                <w:noProof/>
                <w:webHidden/>
              </w:rPr>
              <w:instrText xml:space="preserve"> PAGEREF _Toc491862762 \h </w:instrText>
            </w:r>
            <w:r w:rsidR="005E3164">
              <w:rPr>
                <w:noProof/>
                <w:webHidden/>
              </w:rPr>
            </w:r>
            <w:r w:rsidR="005E3164">
              <w:rPr>
                <w:noProof/>
                <w:webHidden/>
              </w:rPr>
              <w:fldChar w:fldCharType="separate"/>
            </w:r>
            <w:r>
              <w:rPr>
                <w:noProof/>
                <w:webHidden/>
              </w:rPr>
              <w:t>5</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63" w:history="1">
            <w:r w:rsidR="005E3164" w:rsidRPr="00E96515">
              <w:rPr>
                <w:rStyle w:val="Hyperlink"/>
                <w:noProof/>
                <w:lang w:val="en-GB"/>
              </w:rPr>
              <w:t>Parameterization of BVOC production and emission</w:t>
            </w:r>
            <w:r w:rsidR="005E3164">
              <w:rPr>
                <w:noProof/>
                <w:webHidden/>
              </w:rPr>
              <w:tab/>
            </w:r>
            <w:r w:rsidR="005E3164">
              <w:rPr>
                <w:noProof/>
                <w:webHidden/>
              </w:rPr>
              <w:fldChar w:fldCharType="begin"/>
            </w:r>
            <w:r w:rsidR="005E3164">
              <w:rPr>
                <w:noProof/>
                <w:webHidden/>
              </w:rPr>
              <w:instrText xml:space="preserve"> PAGEREF _Toc491862763 \h </w:instrText>
            </w:r>
            <w:r w:rsidR="005E3164">
              <w:rPr>
                <w:noProof/>
                <w:webHidden/>
              </w:rPr>
            </w:r>
            <w:r w:rsidR="005E3164">
              <w:rPr>
                <w:noProof/>
                <w:webHidden/>
              </w:rPr>
              <w:fldChar w:fldCharType="separate"/>
            </w:r>
            <w:r>
              <w:rPr>
                <w:noProof/>
                <w:webHidden/>
              </w:rPr>
              <w:t>5</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64" w:history="1">
            <w:r w:rsidR="005E3164" w:rsidRPr="00E96515">
              <w:rPr>
                <w:rStyle w:val="Hyperlink"/>
                <w:noProof/>
                <w:lang w:val="en-GB"/>
              </w:rPr>
              <w:t>Temperature corrections</w:t>
            </w:r>
            <w:r w:rsidR="005E3164">
              <w:rPr>
                <w:noProof/>
                <w:webHidden/>
              </w:rPr>
              <w:tab/>
            </w:r>
            <w:r w:rsidR="005E3164">
              <w:rPr>
                <w:noProof/>
                <w:webHidden/>
              </w:rPr>
              <w:fldChar w:fldCharType="begin"/>
            </w:r>
            <w:r w:rsidR="005E3164">
              <w:rPr>
                <w:noProof/>
                <w:webHidden/>
              </w:rPr>
              <w:instrText xml:space="preserve"> PAGEREF _Toc491862764 \h </w:instrText>
            </w:r>
            <w:r w:rsidR="005E3164">
              <w:rPr>
                <w:noProof/>
                <w:webHidden/>
              </w:rPr>
            </w:r>
            <w:r w:rsidR="005E3164">
              <w:rPr>
                <w:noProof/>
                <w:webHidden/>
              </w:rPr>
              <w:fldChar w:fldCharType="separate"/>
            </w:r>
            <w:r>
              <w:rPr>
                <w:noProof/>
                <w:webHidden/>
              </w:rPr>
              <w:t>6</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65" w:history="1">
            <w:r w:rsidR="005E3164" w:rsidRPr="00E96515">
              <w:rPr>
                <w:rStyle w:val="Hyperlink"/>
                <w:noProof/>
              </w:rPr>
              <w:t>References</w:t>
            </w:r>
            <w:r w:rsidR="005E3164">
              <w:rPr>
                <w:noProof/>
                <w:webHidden/>
              </w:rPr>
              <w:tab/>
            </w:r>
            <w:r w:rsidR="005E3164">
              <w:rPr>
                <w:noProof/>
                <w:webHidden/>
              </w:rPr>
              <w:fldChar w:fldCharType="begin"/>
            </w:r>
            <w:r w:rsidR="005E3164">
              <w:rPr>
                <w:noProof/>
                <w:webHidden/>
              </w:rPr>
              <w:instrText xml:space="preserve"> PAGEREF _Toc491862765 \h </w:instrText>
            </w:r>
            <w:r w:rsidR="005E3164">
              <w:rPr>
                <w:noProof/>
                <w:webHidden/>
              </w:rPr>
            </w:r>
            <w:r w:rsidR="005E3164">
              <w:rPr>
                <w:noProof/>
                <w:webHidden/>
              </w:rPr>
              <w:fldChar w:fldCharType="separate"/>
            </w:r>
            <w:r>
              <w:rPr>
                <w:noProof/>
                <w:webHidden/>
              </w:rPr>
              <w:t>7</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66" w:history="1">
            <w:r w:rsidR="005E3164" w:rsidRPr="00E96515">
              <w:rPr>
                <w:rStyle w:val="Hyperlink"/>
                <w:noProof/>
                <w:lang w:val="en-GB"/>
              </w:rPr>
              <w:t>Appendix A. PFT parameters used for global and European benchmarks.</w:t>
            </w:r>
            <w:r w:rsidR="005E3164">
              <w:rPr>
                <w:noProof/>
                <w:webHidden/>
              </w:rPr>
              <w:tab/>
            </w:r>
            <w:r w:rsidR="005E3164">
              <w:rPr>
                <w:noProof/>
                <w:webHidden/>
              </w:rPr>
              <w:fldChar w:fldCharType="begin"/>
            </w:r>
            <w:r w:rsidR="005E3164">
              <w:rPr>
                <w:noProof/>
                <w:webHidden/>
              </w:rPr>
              <w:instrText xml:space="preserve"> PAGEREF _Toc491862766 \h </w:instrText>
            </w:r>
            <w:r w:rsidR="005E3164">
              <w:rPr>
                <w:noProof/>
                <w:webHidden/>
              </w:rPr>
            </w:r>
            <w:r w:rsidR="005E3164">
              <w:rPr>
                <w:noProof/>
                <w:webHidden/>
              </w:rPr>
              <w:fldChar w:fldCharType="separate"/>
            </w:r>
            <w:r>
              <w:rPr>
                <w:noProof/>
                <w:webHidden/>
              </w:rPr>
              <w:t>9</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67" w:history="1">
            <w:r w:rsidR="005E3164" w:rsidRPr="00E96515">
              <w:rPr>
                <w:rStyle w:val="Hyperlink"/>
                <w:noProof/>
                <w:lang w:val="en-GB"/>
              </w:rPr>
              <w:t>Appendix B. List of symbols and their abbreviations in the model code</w:t>
            </w:r>
            <w:r w:rsidR="005E3164">
              <w:rPr>
                <w:noProof/>
                <w:webHidden/>
              </w:rPr>
              <w:tab/>
            </w:r>
            <w:r w:rsidR="005E3164">
              <w:rPr>
                <w:noProof/>
                <w:webHidden/>
              </w:rPr>
              <w:fldChar w:fldCharType="begin"/>
            </w:r>
            <w:r w:rsidR="005E3164">
              <w:rPr>
                <w:noProof/>
                <w:webHidden/>
              </w:rPr>
              <w:instrText xml:space="preserve"> PAGEREF _Toc491862767 \h </w:instrText>
            </w:r>
            <w:r w:rsidR="005E3164">
              <w:rPr>
                <w:noProof/>
                <w:webHidden/>
              </w:rPr>
            </w:r>
            <w:r w:rsidR="005E3164">
              <w:rPr>
                <w:noProof/>
                <w:webHidden/>
              </w:rPr>
              <w:fldChar w:fldCharType="separate"/>
            </w:r>
            <w:r>
              <w:rPr>
                <w:noProof/>
                <w:webHidden/>
              </w:rPr>
              <w:t>11</w:t>
            </w:r>
            <w:r w:rsidR="005E3164">
              <w:rPr>
                <w:noProof/>
                <w:webHidden/>
              </w:rPr>
              <w:fldChar w:fldCharType="end"/>
            </w:r>
          </w:hyperlink>
        </w:p>
        <w:p w:rsidR="005E3164" w:rsidRDefault="00683B97">
          <w:pPr>
            <w:pStyle w:val="TOC1"/>
            <w:tabs>
              <w:tab w:val="right" w:leader="dot" w:pos="9017"/>
            </w:tabs>
            <w:rPr>
              <w:rFonts w:asciiTheme="minorHAnsi" w:eastAsiaTheme="minorEastAsia" w:hAnsiTheme="minorHAnsi"/>
              <w:noProof/>
              <w:sz w:val="22"/>
            </w:rPr>
          </w:pPr>
          <w:hyperlink w:anchor="_Toc491862768" w:history="1">
            <w:r w:rsidR="005E3164" w:rsidRPr="00E96515">
              <w:rPr>
                <w:rStyle w:val="Hyperlink"/>
                <w:rFonts w:cs="Times New Roman"/>
                <w:noProof/>
                <w:lang w:val="en-GB"/>
              </w:rPr>
              <w:t>Synchronised hydrology</w:t>
            </w:r>
            <w:r w:rsidR="005E3164">
              <w:rPr>
                <w:noProof/>
                <w:webHidden/>
              </w:rPr>
              <w:tab/>
            </w:r>
            <w:r w:rsidR="005E3164">
              <w:rPr>
                <w:noProof/>
                <w:webHidden/>
              </w:rPr>
              <w:fldChar w:fldCharType="begin"/>
            </w:r>
            <w:r w:rsidR="005E3164">
              <w:rPr>
                <w:noProof/>
                <w:webHidden/>
              </w:rPr>
              <w:instrText xml:space="preserve"> PAGEREF _Toc491862768 \h </w:instrText>
            </w:r>
            <w:r w:rsidR="005E3164">
              <w:rPr>
                <w:noProof/>
                <w:webHidden/>
              </w:rPr>
            </w:r>
            <w:r w:rsidR="005E3164">
              <w:rPr>
                <w:noProof/>
                <w:webHidden/>
              </w:rPr>
              <w:fldChar w:fldCharType="separate"/>
            </w:r>
            <w:r>
              <w:rPr>
                <w:noProof/>
                <w:webHidden/>
              </w:rPr>
              <w:t>13</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69" w:history="1">
            <w:r w:rsidR="005E3164" w:rsidRPr="00E96515">
              <w:rPr>
                <w:rStyle w:val="Hyperlink"/>
                <w:noProof/>
                <w:lang w:val="en-GB"/>
              </w:rPr>
              <w:t>Issue</w:t>
            </w:r>
            <w:r w:rsidR="005E3164">
              <w:rPr>
                <w:noProof/>
                <w:webHidden/>
              </w:rPr>
              <w:tab/>
            </w:r>
            <w:r w:rsidR="005E3164">
              <w:rPr>
                <w:noProof/>
                <w:webHidden/>
              </w:rPr>
              <w:fldChar w:fldCharType="begin"/>
            </w:r>
            <w:r w:rsidR="005E3164">
              <w:rPr>
                <w:noProof/>
                <w:webHidden/>
              </w:rPr>
              <w:instrText xml:space="preserve"> PAGEREF _Toc491862769 \h </w:instrText>
            </w:r>
            <w:r w:rsidR="005E3164">
              <w:rPr>
                <w:noProof/>
                <w:webHidden/>
              </w:rPr>
            </w:r>
            <w:r w:rsidR="005E3164">
              <w:rPr>
                <w:noProof/>
                <w:webHidden/>
              </w:rPr>
              <w:fldChar w:fldCharType="separate"/>
            </w:r>
            <w:r>
              <w:rPr>
                <w:noProof/>
                <w:webHidden/>
              </w:rPr>
              <w:t>13</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70" w:history="1">
            <w:r w:rsidR="005E3164" w:rsidRPr="00E96515">
              <w:rPr>
                <w:rStyle w:val="Hyperlink"/>
                <w:noProof/>
                <w:lang w:val="en-GB"/>
              </w:rPr>
              <w:t>Solution</w:t>
            </w:r>
            <w:r w:rsidR="005E3164">
              <w:rPr>
                <w:noProof/>
                <w:webHidden/>
              </w:rPr>
              <w:tab/>
            </w:r>
            <w:r w:rsidR="005E3164">
              <w:rPr>
                <w:noProof/>
                <w:webHidden/>
              </w:rPr>
              <w:fldChar w:fldCharType="begin"/>
            </w:r>
            <w:r w:rsidR="005E3164">
              <w:rPr>
                <w:noProof/>
                <w:webHidden/>
              </w:rPr>
              <w:instrText xml:space="preserve"> PAGEREF _Toc491862770 \h </w:instrText>
            </w:r>
            <w:r w:rsidR="005E3164">
              <w:rPr>
                <w:noProof/>
                <w:webHidden/>
              </w:rPr>
            </w:r>
            <w:r w:rsidR="005E3164">
              <w:rPr>
                <w:noProof/>
                <w:webHidden/>
              </w:rPr>
              <w:fldChar w:fldCharType="separate"/>
            </w:r>
            <w:r>
              <w:rPr>
                <w:noProof/>
                <w:webHidden/>
              </w:rPr>
              <w:t>13</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71" w:history="1">
            <w:r w:rsidR="005E3164" w:rsidRPr="00E96515">
              <w:rPr>
                <w:rStyle w:val="Hyperlink"/>
                <w:noProof/>
                <w:lang w:val="en-GB"/>
              </w:rPr>
              <w:t>Physical rationale</w:t>
            </w:r>
            <w:r w:rsidR="005E3164">
              <w:rPr>
                <w:noProof/>
                <w:webHidden/>
              </w:rPr>
              <w:tab/>
            </w:r>
            <w:r w:rsidR="005E3164">
              <w:rPr>
                <w:noProof/>
                <w:webHidden/>
              </w:rPr>
              <w:fldChar w:fldCharType="begin"/>
            </w:r>
            <w:r w:rsidR="005E3164">
              <w:rPr>
                <w:noProof/>
                <w:webHidden/>
              </w:rPr>
              <w:instrText xml:space="preserve"> PAGEREF _Toc491862771 \h </w:instrText>
            </w:r>
            <w:r w:rsidR="005E3164">
              <w:rPr>
                <w:noProof/>
                <w:webHidden/>
              </w:rPr>
            </w:r>
            <w:r w:rsidR="005E3164">
              <w:rPr>
                <w:noProof/>
                <w:webHidden/>
              </w:rPr>
              <w:fldChar w:fldCharType="separate"/>
            </w:r>
            <w:r>
              <w:rPr>
                <w:noProof/>
                <w:webHidden/>
              </w:rPr>
              <w:t>13</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72" w:history="1">
            <w:r w:rsidR="005E3164" w:rsidRPr="00E96515">
              <w:rPr>
                <w:rStyle w:val="Hyperlink"/>
                <w:noProof/>
                <w:lang w:val="en-GB"/>
              </w:rPr>
              <w:t>Remaining issue</w:t>
            </w:r>
            <w:r w:rsidR="005E3164">
              <w:rPr>
                <w:noProof/>
                <w:webHidden/>
              </w:rPr>
              <w:tab/>
            </w:r>
            <w:r w:rsidR="005E3164">
              <w:rPr>
                <w:noProof/>
                <w:webHidden/>
              </w:rPr>
              <w:fldChar w:fldCharType="begin"/>
            </w:r>
            <w:r w:rsidR="005E3164">
              <w:rPr>
                <w:noProof/>
                <w:webHidden/>
              </w:rPr>
              <w:instrText xml:space="preserve"> PAGEREF _Toc491862772 \h </w:instrText>
            </w:r>
            <w:r w:rsidR="005E3164">
              <w:rPr>
                <w:noProof/>
                <w:webHidden/>
              </w:rPr>
            </w:r>
            <w:r w:rsidR="005E3164">
              <w:rPr>
                <w:noProof/>
                <w:webHidden/>
              </w:rPr>
              <w:fldChar w:fldCharType="separate"/>
            </w:r>
            <w:r>
              <w:rPr>
                <w:noProof/>
                <w:webHidden/>
              </w:rPr>
              <w:t>13</w:t>
            </w:r>
            <w:r w:rsidR="005E3164">
              <w:rPr>
                <w:noProof/>
                <w:webHidden/>
              </w:rPr>
              <w:fldChar w:fldCharType="end"/>
            </w:r>
          </w:hyperlink>
        </w:p>
        <w:p w:rsidR="005E3164" w:rsidRDefault="00683B97">
          <w:pPr>
            <w:pStyle w:val="TOC1"/>
            <w:tabs>
              <w:tab w:val="right" w:leader="dot" w:pos="9017"/>
            </w:tabs>
            <w:rPr>
              <w:rFonts w:asciiTheme="minorHAnsi" w:eastAsiaTheme="minorEastAsia" w:hAnsiTheme="minorHAnsi"/>
              <w:noProof/>
              <w:sz w:val="22"/>
            </w:rPr>
          </w:pPr>
          <w:hyperlink w:anchor="_Toc491862773" w:history="1">
            <w:r w:rsidR="005E3164" w:rsidRPr="00E96515">
              <w:rPr>
                <w:rStyle w:val="Hyperlink"/>
                <w:rFonts w:cs="Times New Roman"/>
                <w:noProof/>
                <w:lang w:val="en-GB"/>
              </w:rPr>
              <w:t>Diurnal canopy-exchange processes</w:t>
            </w:r>
            <w:r w:rsidR="005E3164">
              <w:rPr>
                <w:noProof/>
                <w:webHidden/>
              </w:rPr>
              <w:tab/>
            </w:r>
            <w:r w:rsidR="005E3164">
              <w:rPr>
                <w:noProof/>
                <w:webHidden/>
              </w:rPr>
              <w:fldChar w:fldCharType="begin"/>
            </w:r>
            <w:r w:rsidR="005E3164">
              <w:rPr>
                <w:noProof/>
                <w:webHidden/>
              </w:rPr>
              <w:instrText xml:space="preserve"> PAGEREF _Toc491862773 \h </w:instrText>
            </w:r>
            <w:r w:rsidR="005E3164">
              <w:rPr>
                <w:noProof/>
                <w:webHidden/>
              </w:rPr>
            </w:r>
            <w:r w:rsidR="005E3164">
              <w:rPr>
                <w:noProof/>
                <w:webHidden/>
              </w:rPr>
              <w:fldChar w:fldCharType="separate"/>
            </w:r>
            <w:r>
              <w:rPr>
                <w:noProof/>
                <w:webHidden/>
              </w:rPr>
              <w:t>14</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74" w:history="1">
            <w:r w:rsidR="005E3164" w:rsidRPr="00E96515">
              <w:rPr>
                <w:rStyle w:val="Hyperlink"/>
                <w:noProof/>
                <w:lang w:val="en-GB"/>
              </w:rPr>
              <w:t>Assumptions</w:t>
            </w:r>
            <w:r w:rsidR="005E3164">
              <w:rPr>
                <w:noProof/>
                <w:webHidden/>
              </w:rPr>
              <w:tab/>
            </w:r>
            <w:r w:rsidR="005E3164">
              <w:rPr>
                <w:noProof/>
                <w:webHidden/>
              </w:rPr>
              <w:fldChar w:fldCharType="begin"/>
            </w:r>
            <w:r w:rsidR="005E3164">
              <w:rPr>
                <w:noProof/>
                <w:webHidden/>
              </w:rPr>
              <w:instrText xml:space="preserve"> PAGEREF _Toc491862774 \h </w:instrText>
            </w:r>
            <w:r w:rsidR="005E3164">
              <w:rPr>
                <w:noProof/>
                <w:webHidden/>
              </w:rPr>
            </w:r>
            <w:r w:rsidR="005E3164">
              <w:rPr>
                <w:noProof/>
                <w:webHidden/>
              </w:rPr>
              <w:fldChar w:fldCharType="separate"/>
            </w:r>
            <w:r>
              <w:rPr>
                <w:noProof/>
                <w:webHidden/>
              </w:rPr>
              <w:t>14</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75" w:history="1">
            <w:r w:rsidR="005E3164" w:rsidRPr="00E96515">
              <w:rPr>
                <w:rStyle w:val="Hyperlink"/>
                <w:noProof/>
                <w:lang w:val="en-GB"/>
              </w:rPr>
              <w:t>Miscellaneous</w:t>
            </w:r>
            <w:r w:rsidR="005E3164">
              <w:rPr>
                <w:noProof/>
                <w:webHidden/>
              </w:rPr>
              <w:tab/>
            </w:r>
            <w:r w:rsidR="005E3164">
              <w:rPr>
                <w:noProof/>
                <w:webHidden/>
              </w:rPr>
              <w:fldChar w:fldCharType="begin"/>
            </w:r>
            <w:r w:rsidR="005E3164">
              <w:rPr>
                <w:noProof/>
                <w:webHidden/>
              </w:rPr>
              <w:instrText xml:space="preserve"> PAGEREF _Toc491862775 \h </w:instrText>
            </w:r>
            <w:r w:rsidR="005E3164">
              <w:rPr>
                <w:noProof/>
                <w:webHidden/>
              </w:rPr>
            </w:r>
            <w:r w:rsidR="005E3164">
              <w:rPr>
                <w:noProof/>
                <w:webHidden/>
              </w:rPr>
              <w:fldChar w:fldCharType="separate"/>
            </w:r>
            <w:r>
              <w:rPr>
                <w:noProof/>
                <w:webHidden/>
              </w:rPr>
              <w:t>14</w:t>
            </w:r>
            <w:r w:rsidR="005E3164">
              <w:rPr>
                <w:noProof/>
                <w:webHidden/>
              </w:rPr>
              <w:fldChar w:fldCharType="end"/>
            </w:r>
          </w:hyperlink>
        </w:p>
        <w:p w:rsidR="005E3164" w:rsidRDefault="00683B97">
          <w:pPr>
            <w:pStyle w:val="TOC3"/>
            <w:tabs>
              <w:tab w:val="right" w:leader="dot" w:pos="9017"/>
            </w:tabs>
            <w:rPr>
              <w:rFonts w:asciiTheme="minorHAnsi" w:eastAsiaTheme="minorEastAsia" w:hAnsiTheme="minorHAnsi"/>
              <w:noProof/>
              <w:sz w:val="22"/>
            </w:rPr>
          </w:pPr>
          <w:hyperlink w:anchor="_Toc491862776" w:history="1">
            <w:r w:rsidR="005E3164" w:rsidRPr="00E96515">
              <w:rPr>
                <w:rStyle w:val="Hyperlink"/>
                <w:noProof/>
                <w:lang w:val="en-GB"/>
              </w:rPr>
              <w:t>Monthly mode</w:t>
            </w:r>
            <w:r w:rsidR="005E3164">
              <w:rPr>
                <w:noProof/>
                <w:webHidden/>
              </w:rPr>
              <w:tab/>
            </w:r>
            <w:r w:rsidR="005E3164">
              <w:rPr>
                <w:noProof/>
                <w:webHidden/>
              </w:rPr>
              <w:fldChar w:fldCharType="begin"/>
            </w:r>
            <w:r w:rsidR="005E3164">
              <w:rPr>
                <w:noProof/>
                <w:webHidden/>
              </w:rPr>
              <w:instrText xml:space="preserve"> PAGEREF _Toc491862776 \h </w:instrText>
            </w:r>
            <w:r w:rsidR="005E3164">
              <w:rPr>
                <w:noProof/>
                <w:webHidden/>
              </w:rPr>
            </w:r>
            <w:r w:rsidR="005E3164">
              <w:rPr>
                <w:noProof/>
                <w:webHidden/>
              </w:rPr>
              <w:fldChar w:fldCharType="separate"/>
            </w:r>
            <w:r>
              <w:rPr>
                <w:noProof/>
                <w:webHidden/>
              </w:rPr>
              <w:t>14</w:t>
            </w:r>
            <w:r w:rsidR="005E3164">
              <w:rPr>
                <w:noProof/>
                <w:webHidden/>
              </w:rPr>
              <w:fldChar w:fldCharType="end"/>
            </w:r>
          </w:hyperlink>
        </w:p>
        <w:p w:rsidR="005E3164" w:rsidRDefault="00683B97">
          <w:pPr>
            <w:pStyle w:val="TOC3"/>
            <w:tabs>
              <w:tab w:val="right" w:leader="dot" w:pos="9017"/>
            </w:tabs>
            <w:rPr>
              <w:rFonts w:asciiTheme="minorHAnsi" w:eastAsiaTheme="minorEastAsia" w:hAnsiTheme="minorHAnsi"/>
              <w:noProof/>
              <w:sz w:val="22"/>
            </w:rPr>
          </w:pPr>
          <w:hyperlink w:anchor="_Toc491862777" w:history="1">
            <w:r w:rsidR="005E3164" w:rsidRPr="00E96515">
              <w:rPr>
                <w:rStyle w:val="Hyperlink"/>
                <w:noProof/>
                <w:lang w:val="en-GB"/>
              </w:rPr>
              <w:t>Sub-daily root respiration</w:t>
            </w:r>
            <w:r w:rsidR="005E3164">
              <w:rPr>
                <w:noProof/>
                <w:webHidden/>
              </w:rPr>
              <w:tab/>
            </w:r>
            <w:r w:rsidR="005E3164">
              <w:rPr>
                <w:noProof/>
                <w:webHidden/>
              </w:rPr>
              <w:fldChar w:fldCharType="begin"/>
            </w:r>
            <w:r w:rsidR="005E3164">
              <w:rPr>
                <w:noProof/>
                <w:webHidden/>
              </w:rPr>
              <w:instrText xml:space="preserve"> PAGEREF _Toc491862777 \h </w:instrText>
            </w:r>
            <w:r w:rsidR="005E3164">
              <w:rPr>
                <w:noProof/>
                <w:webHidden/>
              </w:rPr>
            </w:r>
            <w:r w:rsidR="005E3164">
              <w:rPr>
                <w:noProof/>
                <w:webHidden/>
              </w:rPr>
              <w:fldChar w:fldCharType="separate"/>
            </w:r>
            <w:r>
              <w:rPr>
                <w:noProof/>
                <w:webHidden/>
              </w:rPr>
              <w:t>14</w:t>
            </w:r>
            <w:r w:rsidR="005E3164">
              <w:rPr>
                <w:noProof/>
                <w:webHidden/>
              </w:rPr>
              <w:fldChar w:fldCharType="end"/>
            </w:r>
          </w:hyperlink>
        </w:p>
        <w:p w:rsidR="005E3164" w:rsidRDefault="00683B97">
          <w:pPr>
            <w:pStyle w:val="TOC1"/>
            <w:tabs>
              <w:tab w:val="right" w:leader="dot" w:pos="9017"/>
            </w:tabs>
            <w:rPr>
              <w:rFonts w:asciiTheme="minorHAnsi" w:eastAsiaTheme="minorEastAsia" w:hAnsiTheme="minorHAnsi"/>
              <w:noProof/>
              <w:sz w:val="22"/>
            </w:rPr>
          </w:pPr>
          <w:hyperlink w:anchor="_Toc491862778" w:history="1">
            <w:r w:rsidR="005E3164" w:rsidRPr="00E96515">
              <w:rPr>
                <w:rStyle w:val="Hyperlink"/>
                <w:rFonts w:cs="Times New Roman"/>
                <w:noProof/>
                <w:lang w:val="en-GB"/>
              </w:rPr>
              <w:t>Nitrogen cycle with new SOM scheme</w:t>
            </w:r>
            <w:r w:rsidR="005E3164">
              <w:rPr>
                <w:noProof/>
                <w:webHidden/>
              </w:rPr>
              <w:tab/>
            </w:r>
            <w:r w:rsidR="005E3164">
              <w:rPr>
                <w:noProof/>
                <w:webHidden/>
              </w:rPr>
              <w:fldChar w:fldCharType="begin"/>
            </w:r>
            <w:r w:rsidR="005E3164">
              <w:rPr>
                <w:noProof/>
                <w:webHidden/>
              </w:rPr>
              <w:instrText xml:space="preserve"> PAGEREF _Toc491862778 \h </w:instrText>
            </w:r>
            <w:r w:rsidR="005E3164">
              <w:rPr>
                <w:noProof/>
                <w:webHidden/>
              </w:rPr>
            </w:r>
            <w:r w:rsidR="005E3164">
              <w:rPr>
                <w:noProof/>
                <w:webHidden/>
              </w:rPr>
              <w:fldChar w:fldCharType="separate"/>
            </w:r>
            <w:r>
              <w:rPr>
                <w:noProof/>
                <w:webHidden/>
              </w:rPr>
              <w:t>15</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79" w:history="1">
            <w:r w:rsidR="005E3164" w:rsidRPr="00E96515">
              <w:rPr>
                <w:rStyle w:val="Hyperlink"/>
                <w:noProof/>
                <w:lang w:val="en-GB"/>
              </w:rPr>
              <w:t>Introduction</w:t>
            </w:r>
            <w:r w:rsidR="005E3164">
              <w:rPr>
                <w:noProof/>
                <w:webHidden/>
              </w:rPr>
              <w:tab/>
            </w:r>
            <w:r w:rsidR="005E3164">
              <w:rPr>
                <w:noProof/>
                <w:webHidden/>
              </w:rPr>
              <w:fldChar w:fldCharType="begin"/>
            </w:r>
            <w:r w:rsidR="005E3164">
              <w:rPr>
                <w:noProof/>
                <w:webHidden/>
              </w:rPr>
              <w:instrText xml:space="preserve"> PAGEREF _Toc491862779 \h </w:instrText>
            </w:r>
            <w:r w:rsidR="005E3164">
              <w:rPr>
                <w:noProof/>
                <w:webHidden/>
              </w:rPr>
            </w:r>
            <w:r w:rsidR="005E3164">
              <w:rPr>
                <w:noProof/>
                <w:webHidden/>
              </w:rPr>
              <w:fldChar w:fldCharType="separate"/>
            </w:r>
            <w:r>
              <w:rPr>
                <w:noProof/>
                <w:webHidden/>
              </w:rPr>
              <w:t>15</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80" w:history="1">
            <w:r w:rsidR="005E3164" w:rsidRPr="00E96515">
              <w:rPr>
                <w:rStyle w:val="Hyperlink"/>
                <w:noProof/>
              </w:rPr>
              <w:t>Ecosystem N fluxes</w:t>
            </w:r>
            <w:r w:rsidR="005E3164">
              <w:rPr>
                <w:noProof/>
                <w:webHidden/>
              </w:rPr>
              <w:tab/>
            </w:r>
            <w:r w:rsidR="005E3164">
              <w:rPr>
                <w:noProof/>
                <w:webHidden/>
              </w:rPr>
              <w:fldChar w:fldCharType="begin"/>
            </w:r>
            <w:r w:rsidR="005E3164">
              <w:rPr>
                <w:noProof/>
                <w:webHidden/>
              </w:rPr>
              <w:instrText xml:space="preserve"> PAGEREF _Toc491862780 \h </w:instrText>
            </w:r>
            <w:r w:rsidR="005E3164">
              <w:rPr>
                <w:noProof/>
                <w:webHidden/>
              </w:rPr>
            </w:r>
            <w:r w:rsidR="005E3164">
              <w:rPr>
                <w:noProof/>
                <w:webHidden/>
              </w:rPr>
              <w:fldChar w:fldCharType="separate"/>
            </w:r>
            <w:r>
              <w:rPr>
                <w:noProof/>
                <w:webHidden/>
              </w:rPr>
              <w:t>16</w:t>
            </w:r>
            <w:r w:rsidR="005E3164">
              <w:rPr>
                <w:noProof/>
                <w:webHidden/>
              </w:rPr>
              <w:fldChar w:fldCharType="end"/>
            </w:r>
          </w:hyperlink>
        </w:p>
        <w:p w:rsidR="005E3164" w:rsidRDefault="00683B97">
          <w:pPr>
            <w:pStyle w:val="TOC3"/>
            <w:tabs>
              <w:tab w:val="right" w:leader="dot" w:pos="9017"/>
            </w:tabs>
            <w:rPr>
              <w:rFonts w:asciiTheme="minorHAnsi" w:eastAsiaTheme="minorEastAsia" w:hAnsiTheme="minorHAnsi"/>
              <w:noProof/>
              <w:sz w:val="22"/>
            </w:rPr>
          </w:pPr>
          <w:hyperlink w:anchor="_Toc491862781" w:history="1">
            <w:r w:rsidR="005E3164" w:rsidRPr="00E96515">
              <w:rPr>
                <w:rStyle w:val="Hyperlink"/>
                <w:noProof/>
              </w:rPr>
              <w:t>N input to ecosystem</w:t>
            </w:r>
            <w:r w:rsidR="005E3164">
              <w:rPr>
                <w:noProof/>
                <w:webHidden/>
              </w:rPr>
              <w:tab/>
            </w:r>
            <w:r w:rsidR="005E3164">
              <w:rPr>
                <w:noProof/>
                <w:webHidden/>
              </w:rPr>
              <w:fldChar w:fldCharType="begin"/>
            </w:r>
            <w:r w:rsidR="005E3164">
              <w:rPr>
                <w:noProof/>
                <w:webHidden/>
              </w:rPr>
              <w:instrText xml:space="preserve"> PAGEREF _Toc491862781 \h </w:instrText>
            </w:r>
            <w:r w:rsidR="005E3164">
              <w:rPr>
                <w:noProof/>
                <w:webHidden/>
              </w:rPr>
            </w:r>
            <w:r w:rsidR="005E3164">
              <w:rPr>
                <w:noProof/>
                <w:webHidden/>
              </w:rPr>
              <w:fldChar w:fldCharType="separate"/>
            </w:r>
            <w:r>
              <w:rPr>
                <w:noProof/>
                <w:webHidden/>
              </w:rPr>
              <w:t>16</w:t>
            </w:r>
            <w:r w:rsidR="005E3164">
              <w:rPr>
                <w:noProof/>
                <w:webHidden/>
              </w:rPr>
              <w:fldChar w:fldCharType="end"/>
            </w:r>
          </w:hyperlink>
        </w:p>
        <w:p w:rsidR="005E3164" w:rsidRDefault="00683B97">
          <w:pPr>
            <w:pStyle w:val="TOC3"/>
            <w:tabs>
              <w:tab w:val="right" w:leader="dot" w:pos="9017"/>
            </w:tabs>
            <w:rPr>
              <w:rFonts w:asciiTheme="minorHAnsi" w:eastAsiaTheme="minorEastAsia" w:hAnsiTheme="minorHAnsi"/>
              <w:noProof/>
              <w:sz w:val="22"/>
            </w:rPr>
          </w:pPr>
          <w:hyperlink w:anchor="_Toc491862782" w:history="1">
            <w:r w:rsidR="005E3164" w:rsidRPr="00E96515">
              <w:rPr>
                <w:rStyle w:val="Hyperlink"/>
                <w:noProof/>
              </w:rPr>
              <w:t>N loss from ecosystem</w:t>
            </w:r>
            <w:r w:rsidR="005E3164">
              <w:rPr>
                <w:noProof/>
                <w:webHidden/>
              </w:rPr>
              <w:tab/>
            </w:r>
            <w:r w:rsidR="005E3164">
              <w:rPr>
                <w:noProof/>
                <w:webHidden/>
              </w:rPr>
              <w:fldChar w:fldCharType="begin"/>
            </w:r>
            <w:r w:rsidR="005E3164">
              <w:rPr>
                <w:noProof/>
                <w:webHidden/>
              </w:rPr>
              <w:instrText xml:space="preserve"> PAGEREF _Toc491862782 \h </w:instrText>
            </w:r>
            <w:r w:rsidR="005E3164">
              <w:rPr>
                <w:noProof/>
                <w:webHidden/>
              </w:rPr>
            </w:r>
            <w:r w:rsidR="005E3164">
              <w:rPr>
                <w:noProof/>
                <w:webHidden/>
              </w:rPr>
              <w:fldChar w:fldCharType="separate"/>
            </w:r>
            <w:r>
              <w:rPr>
                <w:noProof/>
                <w:webHidden/>
              </w:rPr>
              <w:t>16</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83" w:history="1">
            <w:r w:rsidR="005E3164" w:rsidRPr="00E96515">
              <w:rPr>
                <w:rStyle w:val="Hyperlink"/>
                <w:noProof/>
              </w:rPr>
              <w:t>Soil organic matter dynamics</w:t>
            </w:r>
            <w:r w:rsidR="005E3164">
              <w:rPr>
                <w:noProof/>
                <w:webHidden/>
              </w:rPr>
              <w:tab/>
            </w:r>
            <w:r w:rsidR="005E3164">
              <w:rPr>
                <w:noProof/>
                <w:webHidden/>
              </w:rPr>
              <w:fldChar w:fldCharType="begin"/>
            </w:r>
            <w:r w:rsidR="005E3164">
              <w:rPr>
                <w:noProof/>
                <w:webHidden/>
              </w:rPr>
              <w:instrText xml:space="preserve"> PAGEREF _Toc491862783 \h </w:instrText>
            </w:r>
            <w:r w:rsidR="005E3164">
              <w:rPr>
                <w:noProof/>
                <w:webHidden/>
              </w:rPr>
            </w:r>
            <w:r w:rsidR="005E3164">
              <w:rPr>
                <w:noProof/>
                <w:webHidden/>
              </w:rPr>
              <w:fldChar w:fldCharType="separate"/>
            </w:r>
            <w:r>
              <w:rPr>
                <w:noProof/>
                <w:webHidden/>
              </w:rPr>
              <w:t>17</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84" w:history="1">
            <w:r w:rsidR="005E3164" w:rsidRPr="00E96515">
              <w:rPr>
                <w:rStyle w:val="Hyperlink"/>
                <w:noProof/>
                <w:lang w:val="en-GB"/>
              </w:rPr>
              <w:t>Vegetation N cycling</w:t>
            </w:r>
            <w:r w:rsidR="005E3164">
              <w:rPr>
                <w:noProof/>
                <w:webHidden/>
              </w:rPr>
              <w:tab/>
            </w:r>
            <w:r w:rsidR="005E3164">
              <w:rPr>
                <w:noProof/>
                <w:webHidden/>
              </w:rPr>
              <w:fldChar w:fldCharType="begin"/>
            </w:r>
            <w:r w:rsidR="005E3164">
              <w:rPr>
                <w:noProof/>
                <w:webHidden/>
              </w:rPr>
              <w:instrText xml:space="preserve"> PAGEREF _Toc491862784 \h </w:instrText>
            </w:r>
            <w:r w:rsidR="005E3164">
              <w:rPr>
                <w:noProof/>
                <w:webHidden/>
              </w:rPr>
            </w:r>
            <w:r w:rsidR="005E3164">
              <w:rPr>
                <w:noProof/>
                <w:webHidden/>
              </w:rPr>
              <w:fldChar w:fldCharType="separate"/>
            </w:r>
            <w:r>
              <w:rPr>
                <w:noProof/>
                <w:webHidden/>
              </w:rPr>
              <w:t>19</w:t>
            </w:r>
            <w:r w:rsidR="005E3164">
              <w:rPr>
                <w:noProof/>
                <w:webHidden/>
              </w:rPr>
              <w:fldChar w:fldCharType="end"/>
            </w:r>
          </w:hyperlink>
        </w:p>
        <w:p w:rsidR="005E3164" w:rsidRDefault="00683B97">
          <w:pPr>
            <w:pStyle w:val="TOC3"/>
            <w:tabs>
              <w:tab w:val="right" w:leader="dot" w:pos="9017"/>
            </w:tabs>
            <w:rPr>
              <w:rFonts w:asciiTheme="minorHAnsi" w:eastAsiaTheme="minorEastAsia" w:hAnsiTheme="minorHAnsi"/>
              <w:noProof/>
              <w:sz w:val="22"/>
            </w:rPr>
          </w:pPr>
          <w:hyperlink w:anchor="_Toc491862785" w:history="1">
            <w:r w:rsidR="005E3164" w:rsidRPr="00E96515">
              <w:rPr>
                <w:rStyle w:val="Hyperlink"/>
                <w:noProof/>
                <w:lang w:val="en-GB"/>
              </w:rPr>
              <w:t>Plant N demand and uptake</w:t>
            </w:r>
            <w:r w:rsidR="005E3164">
              <w:rPr>
                <w:noProof/>
                <w:webHidden/>
              </w:rPr>
              <w:tab/>
            </w:r>
            <w:r w:rsidR="005E3164">
              <w:rPr>
                <w:noProof/>
                <w:webHidden/>
              </w:rPr>
              <w:fldChar w:fldCharType="begin"/>
            </w:r>
            <w:r w:rsidR="005E3164">
              <w:rPr>
                <w:noProof/>
                <w:webHidden/>
              </w:rPr>
              <w:instrText xml:space="preserve"> PAGEREF _Toc491862785 \h </w:instrText>
            </w:r>
            <w:r w:rsidR="005E3164">
              <w:rPr>
                <w:noProof/>
                <w:webHidden/>
              </w:rPr>
            </w:r>
            <w:r w:rsidR="005E3164">
              <w:rPr>
                <w:noProof/>
                <w:webHidden/>
              </w:rPr>
              <w:fldChar w:fldCharType="separate"/>
            </w:r>
            <w:r>
              <w:rPr>
                <w:noProof/>
                <w:webHidden/>
              </w:rPr>
              <w:t>19</w:t>
            </w:r>
            <w:r w:rsidR="005E3164">
              <w:rPr>
                <w:noProof/>
                <w:webHidden/>
              </w:rPr>
              <w:fldChar w:fldCharType="end"/>
            </w:r>
          </w:hyperlink>
        </w:p>
        <w:p w:rsidR="005E3164" w:rsidRDefault="00683B97">
          <w:pPr>
            <w:pStyle w:val="TOC3"/>
            <w:tabs>
              <w:tab w:val="right" w:leader="dot" w:pos="9017"/>
            </w:tabs>
            <w:rPr>
              <w:rFonts w:asciiTheme="minorHAnsi" w:eastAsiaTheme="minorEastAsia" w:hAnsiTheme="minorHAnsi"/>
              <w:noProof/>
              <w:sz w:val="22"/>
            </w:rPr>
          </w:pPr>
          <w:hyperlink w:anchor="_Toc491862786" w:history="1">
            <w:r w:rsidR="005E3164" w:rsidRPr="00E96515">
              <w:rPr>
                <w:rStyle w:val="Hyperlink"/>
                <w:noProof/>
                <w:lang w:val="en-GB"/>
              </w:rPr>
              <w:t xml:space="preserve">Plant </w:t>
            </w:r>
            <w:r w:rsidR="005E3164" w:rsidRPr="00E96515">
              <w:rPr>
                <w:rStyle w:val="Hyperlink"/>
                <w:noProof/>
              </w:rPr>
              <w:t>growth and C and N allocation</w:t>
            </w:r>
            <w:r w:rsidR="005E3164">
              <w:rPr>
                <w:noProof/>
                <w:webHidden/>
              </w:rPr>
              <w:tab/>
            </w:r>
            <w:r w:rsidR="005E3164">
              <w:rPr>
                <w:noProof/>
                <w:webHidden/>
              </w:rPr>
              <w:fldChar w:fldCharType="begin"/>
            </w:r>
            <w:r w:rsidR="005E3164">
              <w:rPr>
                <w:noProof/>
                <w:webHidden/>
              </w:rPr>
              <w:instrText xml:space="preserve"> PAGEREF _Toc491862786 \h </w:instrText>
            </w:r>
            <w:r w:rsidR="005E3164">
              <w:rPr>
                <w:noProof/>
                <w:webHidden/>
              </w:rPr>
            </w:r>
            <w:r w:rsidR="005E3164">
              <w:rPr>
                <w:noProof/>
                <w:webHidden/>
              </w:rPr>
              <w:fldChar w:fldCharType="separate"/>
            </w:r>
            <w:r>
              <w:rPr>
                <w:noProof/>
                <w:webHidden/>
              </w:rPr>
              <w:t>21</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87" w:history="1">
            <w:r w:rsidR="005E3164" w:rsidRPr="00E96515">
              <w:rPr>
                <w:rStyle w:val="Hyperlink"/>
                <w:noProof/>
                <w:lang w:val="en-GB"/>
              </w:rPr>
              <w:t>Additional updates</w:t>
            </w:r>
            <w:r w:rsidR="005E3164">
              <w:rPr>
                <w:noProof/>
                <w:webHidden/>
              </w:rPr>
              <w:tab/>
            </w:r>
            <w:r w:rsidR="005E3164">
              <w:rPr>
                <w:noProof/>
                <w:webHidden/>
              </w:rPr>
              <w:fldChar w:fldCharType="begin"/>
            </w:r>
            <w:r w:rsidR="005E3164">
              <w:rPr>
                <w:noProof/>
                <w:webHidden/>
              </w:rPr>
              <w:instrText xml:space="preserve"> PAGEREF _Toc491862787 \h </w:instrText>
            </w:r>
            <w:r w:rsidR="005E3164">
              <w:rPr>
                <w:noProof/>
                <w:webHidden/>
              </w:rPr>
            </w:r>
            <w:r w:rsidR="005E3164">
              <w:rPr>
                <w:noProof/>
                <w:webHidden/>
              </w:rPr>
              <w:fldChar w:fldCharType="separate"/>
            </w:r>
            <w:r>
              <w:rPr>
                <w:noProof/>
                <w:webHidden/>
              </w:rPr>
              <w:t>22</w:t>
            </w:r>
            <w:r w:rsidR="005E3164">
              <w:rPr>
                <w:noProof/>
                <w:webHidden/>
              </w:rPr>
              <w:fldChar w:fldCharType="end"/>
            </w:r>
          </w:hyperlink>
        </w:p>
        <w:p w:rsidR="005E3164" w:rsidRDefault="00683B97">
          <w:pPr>
            <w:pStyle w:val="TOC3"/>
            <w:tabs>
              <w:tab w:val="right" w:leader="dot" w:pos="9017"/>
            </w:tabs>
            <w:rPr>
              <w:rFonts w:asciiTheme="minorHAnsi" w:eastAsiaTheme="minorEastAsia" w:hAnsiTheme="minorHAnsi"/>
              <w:noProof/>
              <w:sz w:val="22"/>
            </w:rPr>
          </w:pPr>
          <w:hyperlink w:anchor="_Toc491862788" w:history="1">
            <w:r w:rsidR="005E3164" w:rsidRPr="00E96515">
              <w:rPr>
                <w:rStyle w:val="Hyperlink"/>
                <w:noProof/>
                <w:lang w:val="en-GB"/>
              </w:rPr>
              <w:sym w:font="Symbol" w:char="F061"/>
            </w:r>
            <w:r w:rsidR="005E3164" w:rsidRPr="00E96515">
              <w:rPr>
                <w:rStyle w:val="Hyperlink"/>
                <w:i/>
                <w:noProof/>
                <w:vertAlign w:val="subscript"/>
                <w:lang w:val="en-GB"/>
              </w:rPr>
              <w:t>a</w:t>
            </w:r>
            <w:r w:rsidR="005E3164">
              <w:rPr>
                <w:noProof/>
                <w:webHidden/>
              </w:rPr>
              <w:tab/>
            </w:r>
            <w:r w:rsidR="005E3164">
              <w:rPr>
                <w:noProof/>
                <w:webHidden/>
              </w:rPr>
              <w:fldChar w:fldCharType="begin"/>
            </w:r>
            <w:r w:rsidR="005E3164">
              <w:rPr>
                <w:noProof/>
                <w:webHidden/>
              </w:rPr>
              <w:instrText xml:space="preserve"> PAGEREF _Toc491862788 \h </w:instrText>
            </w:r>
            <w:r w:rsidR="005E3164">
              <w:rPr>
                <w:noProof/>
                <w:webHidden/>
              </w:rPr>
            </w:r>
            <w:r w:rsidR="005E3164">
              <w:rPr>
                <w:noProof/>
                <w:webHidden/>
              </w:rPr>
              <w:fldChar w:fldCharType="separate"/>
            </w:r>
            <w:r>
              <w:rPr>
                <w:noProof/>
                <w:webHidden/>
              </w:rPr>
              <w:t>22</w:t>
            </w:r>
            <w:r w:rsidR="005E3164">
              <w:rPr>
                <w:noProof/>
                <w:webHidden/>
              </w:rPr>
              <w:fldChar w:fldCharType="end"/>
            </w:r>
          </w:hyperlink>
        </w:p>
        <w:p w:rsidR="005E3164" w:rsidRDefault="00683B97">
          <w:pPr>
            <w:pStyle w:val="TOC3"/>
            <w:tabs>
              <w:tab w:val="right" w:leader="dot" w:pos="9017"/>
            </w:tabs>
            <w:rPr>
              <w:rFonts w:asciiTheme="minorHAnsi" w:eastAsiaTheme="minorEastAsia" w:hAnsiTheme="minorHAnsi"/>
              <w:noProof/>
              <w:sz w:val="22"/>
            </w:rPr>
          </w:pPr>
          <w:hyperlink w:anchor="_Toc491862789" w:history="1">
            <w:r w:rsidR="005E3164" w:rsidRPr="00E96515">
              <w:rPr>
                <w:rStyle w:val="Hyperlink"/>
                <w:noProof/>
                <w:lang w:val="en-GB"/>
              </w:rPr>
              <w:t>SLA</w:t>
            </w:r>
            <w:r w:rsidR="005E3164">
              <w:rPr>
                <w:noProof/>
                <w:webHidden/>
              </w:rPr>
              <w:tab/>
            </w:r>
            <w:r w:rsidR="005E3164">
              <w:rPr>
                <w:noProof/>
                <w:webHidden/>
              </w:rPr>
              <w:fldChar w:fldCharType="begin"/>
            </w:r>
            <w:r w:rsidR="005E3164">
              <w:rPr>
                <w:noProof/>
                <w:webHidden/>
              </w:rPr>
              <w:instrText xml:space="preserve"> PAGEREF _Toc491862789 \h </w:instrText>
            </w:r>
            <w:r w:rsidR="005E3164">
              <w:rPr>
                <w:noProof/>
                <w:webHidden/>
              </w:rPr>
            </w:r>
            <w:r w:rsidR="005E3164">
              <w:rPr>
                <w:noProof/>
                <w:webHidden/>
              </w:rPr>
              <w:fldChar w:fldCharType="separate"/>
            </w:r>
            <w:r>
              <w:rPr>
                <w:noProof/>
                <w:webHidden/>
              </w:rPr>
              <w:t>22</w:t>
            </w:r>
            <w:r w:rsidR="005E3164">
              <w:rPr>
                <w:noProof/>
                <w:webHidden/>
              </w:rPr>
              <w:fldChar w:fldCharType="end"/>
            </w:r>
          </w:hyperlink>
        </w:p>
        <w:p w:rsidR="005E3164" w:rsidRDefault="00683B97">
          <w:pPr>
            <w:pStyle w:val="TOC3"/>
            <w:tabs>
              <w:tab w:val="right" w:leader="dot" w:pos="9017"/>
            </w:tabs>
            <w:rPr>
              <w:rFonts w:asciiTheme="minorHAnsi" w:eastAsiaTheme="minorEastAsia" w:hAnsiTheme="minorHAnsi"/>
              <w:noProof/>
              <w:sz w:val="22"/>
            </w:rPr>
          </w:pPr>
          <w:hyperlink w:anchor="_Toc491862790" w:history="1">
            <w:r w:rsidR="005E3164" w:rsidRPr="00E96515">
              <w:rPr>
                <w:rStyle w:val="Hyperlink"/>
                <w:noProof/>
                <w:lang w:val="en-GB"/>
              </w:rPr>
              <w:t>Photosynthesis optimization</w:t>
            </w:r>
            <w:r w:rsidR="005E3164">
              <w:rPr>
                <w:noProof/>
                <w:webHidden/>
              </w:rPr>
              <w:tab/>
            </w:r>
            <w:r w:rsidR="005E3164">
              <w:rPr>
                <w:noProof/>
                <w:webHidden/>
              </w:rPr>
              <w:fldChar w:fldCharType="begin"/>
            </w:r>
            <w:r w:rsidR="005E3164">
              <w:rPr>
                <w:noProof/>
                <w:webHidden/>
              </w:rPr>
              <w:instrText xml:space="preserve"> PAGEREF _Toc491862790 \h </w:instrText>
            </w:r>
            <w:r w:rsidR="005E3164">
              <w:rPr>
                <w:noProof/>
                <w:webHidden/>
              </w:rPr>
            </w:r>
            <w:r w:rsidR="005E3164">
              <w:rPr>
                <w:noProof/>
                <w:webHidden/>
              </w:rPr>
              <w:fldChar w:fldCharType="separate"/>
            </w:r>
            <w:r>
              <w:rPr>
                <w:noProof/>
                <w:webHidden/>
              </w:rPr>
              <w:t>23</w:t>
            </w:r>
            <w:r w:rsidR="005E3164">
              <w:rPr>
                <w:noProof/>
                <w:webHidden/>
              </w:rPr>
              <w:fldChar w:fldCharType="end"/>
            </w:r>
          </w:hyperlink>
        </w:p>
        <w:p w:rsidR="005E3164" w:rsidRDefault="00683B97">
          <w:pPr>
            <w:pStyle w:val="TOC1"/>
            <w:tabs>
              <w:tab w:val="right" w:leader="dot" w:pos="9017"/>
            </w:tabs>
            <w:rPr>
              <w:rFonts w:asciiTheme="minorHAnsi" w:eastAsiaTheme="minorEastAsia" w:hAnsiTheme="minorHAnsi"/>
              <w:noProof/>
              <w:sz w:val="22"/>
            </w:rPr>
          </w:pPr>
          <w:hyperlink w:anchor="_Toc491862791" w:history="1">
            <w:r w:rsidR="005E3164" w:rsidRPr="00E96515">
              <w:rPr>
                <w:rStyle w:val="Hyperlink"/>
                <w:noProof/>
                <w:lang w:val="en-GB"/>
              </w:rPr>
              <w:t>Land cover and land use</w:t>
            </w:r>
            <w:r w:rsidR="005E3164">
              <w:rPr>
                <w:noProof/>
                <w:webHidden/>
              </w:rPr>
              <w:tab/>
            </w:r>
            <w:r w:rsidR="005E3164">
              <w:rPr>
                <w:noProof/>
                <w:webHidden/>
              </w:rPr>
              <w:fldChar w:fldCharType="begin"/>
            </w:r>
            <w:r w:rsidR="005E3164">
              <w:rPr>
                <w:noProof/>
                <w:webHidden/>
              </w:rPr>
              <w:instrText xml:space="preserve"> PAGEREF _Toc491862791 \h </w:instrText>
            </w:r>
            <w:r w:rsidR="005E3164">
              <w:rPr>
                <w:noProof/>
                <w:webHidden/>
              </w:rPr>
            </w:r>
            <w:r w:rsidR="005E3164">
              <w:rPr>
                <w:noProof/>
                <w:webHidden/>
              </w:rPr>
              <w:fldChar w:fldCharType="separate"/>
            </w:r>
            <w:r>
              <w:rPr>
                <w:noProof/>
                <w:webHidden/>
              </w:rPr>
              <w:t>24</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92" w:history="1">
            <w:r w:rsidR="005E3164" w:rsidRPr="00E96515">
              <w:rPr>
                <w:rStyle w:val="Hyperlink"/>
                <w:noProof/>
                <w:lang w:val="en-GB"/>
              </w:rPr>
              <w:t>Land cover representation</w:t>
            </w:r>
            <w:r w:rsidR="005E3164">
              <w:rPr>
                <w:noProof/>
                <w:webHidden/>
              </w:rPr>
              <w:tab/>
            </w:r>
            <w:r w:rsidR="005E3164">
              <w:rPr>
                <w:noProof/>
                <w:webHidden/>
              </w:rPr>
              <w:fldChar w:fldCharType="begin"/>
            </w:r>
            <w:r w:rsidR="005E3164">
              <w:rPr>
                <w:noProof/>
                <w:webHidden/>
              </w:rPr>
              <w:instrText xml:space="preserve"> PAGEREF _Toc491862792 \h </w:instrText>
            </w:r>
            <w:r w:rsidR="005E3164">
              <w:rPr>
                <w:noProof/>
                <w:webHidden/>
              </w:rPr>
            </w:r>
            <w:r w:rsidR="005E3164">
              <w:rPr>
                <w:noProof/>
                <w:webHidden/>
              </w:rPr>
              <w:fldChar w:fldCharType="separate"/>
            </w:r>
            <w:r>
              <w:rPr>
                <w:noProof/>
                <w:webHidden/>
              </w:rPr>
              <w:t>24</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93" w:history="1">
            <w:r w:rsidR="005E3164" w:rsidRPr="00E96515">
              <w:rPr>
                <w:rStyle w:val="Hyperlink"/>
                <w:noProof/>
                <w:lang w:val="en-GB"/>
              </w:rPr>
              <w:t>Cropland representation</w:t>
            </w:r>
            <w:r w:rsidR="005E3164">
              <w:rPr>
                <w:noProof/>
                <w:webHidden/>
              </w:rPr>
              <w:tab/>
            </w:r>
            <w:r w:rsidR="005E3164">
              <w:rPr>
                <w:noProof/>
                <w:webHidden/>
              </w:rPr>
              <w:fldChar w:fldCharType="begin"/>
            </w:r>
            <w:r w:rsidR="005E3164">
              <w:rPr>
                <w:noProof/>
                <w:webHidden/>
              </w:rPr>
              <w:instrText xml:space="preserve"> PAGEREF _Toc491862793 \h </w:instrText>
            </w:r>
            <w:r w:rsidR="005E3164">
              <w:rPr>
                <w:noProof/>
                <w:webHidden/>
              </w:rPr>
            </w:r>
            <w:r w:rsidR="005E3164">
              <w:rPr>
                <w:noProof/>
                <w:webHidden/>
              </w:rPr>
              <w:fldChar w:fldCharType="separate"/>
            </w:r>
            <w:r>
              <w:rPr>
                <w:noProof/>
                <w:webHidden/>
              </w:rPr>
              <w:t>25</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94" w:history="1">
            <w:r w:rsidR="005E3164" w:rsidRPr="00E96515">
              <w:rPr>
                <w:rStyle w:val="Hyperlink"/>
                <w:noProof/>
              </w:rPr>
              <w:t>Sowing and harvest (C-only and N-limited versions)</w:t>
            </w:r>
            <w:r w:rsidR="005E3164">
              <w:rPr>
                <w:noProof/>
                <w:webHidden/>
              </w:rPr>
              <w:tab/>
            </w:r>
            <w:r w:rsidR="005E3164">
              <w:rPr>
                <w:noProof/>
                <w:webHidden/>
              </w:rPr>
              <w:fldChar w:fldCharType="begin"/>
            </w:r>
            <w:r w:rsidR="005E3164">
              <w:rPr>
                <w:noProof/>
                <w:webHidden/>
              </w:rPr>
              <w:instrText xml:space="preserve"> PAGEREF _Toc491862794 \h </w:instrText>
            </w:r>
            <w:r w:rsidR="005E3164">
              <w:rPr>
                <w:noProof/>
                <w:webHidden/>
              </w:rPr>
            </w:r>
            <w:r w:rsidR="005E3164">
              <w:rPr>
                <w:noProof/>
                <w:webHidden/>
              </w:rPr>
              <w:fldChar w:fldCharType="separate"/>
            </w:r>
            <w:r>
              <w:rPr>
                <w:noProof/>
                <w:webHidden/>
              </w:rPr>
              <w:t>33</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95" w:history="1">
            <w:r w:rsidR="005E3164" w:rsidRPr="00E96515">
              <w:rPr>
                <w:rStyle w:val="Hyperlink"/>
                <w:noProof/>
                <w:lang w:val="en-GB"/>
              </w:rPr>
              <w:t>References</w:t>
            </w:r>
            <w:r w:rsidR="005E3164">
              <w:rPr>
                <w:noProof/>
                <w:webHidden/>
              </w:rPr>
              <w:tab/>
            </w:r>
            <w:r w:rsidR="005E3164">
              <w:rPr>
                <w:noProof/>
                <w:webHidden/>
              </w:rPr>
              <w:fldChar w:fldCharType="begin"/>
            </w:r>
            <w:r w:rsidR="005E3164">
              <w:rPr>
                <w:noProof/>
                <w:webHidden/>
              </w:rPr>
              <w:instrText xml:space="preserve"> PAGEREF _Toc491862795 \h </w:instrText>
            </w:r>
            <w:r w:rsidR="005E3164">
              <w:rPr>
                <w:noProof/>
                <w:webHidden/>
              </w:rPr>
            </w:r>
            <w:r w:rsidR="005E3164">
              <w:rPr>
                <w:noProof/>
                <w:webHidden/>
              </w:rPr>
              <w:fldChar w:fldCharType="separate"/>
            </w:r>
            <w:r>
              <w:rPr>
                <w:noProof/>
                <w:webHidden/>
              </w:rPr>
              <w:t>33</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96" w:history="1">
            <w:r w:rsidR="005E3164" w:rsidRPr="00E96515">
              <w:rPr>
                <w:rStyle w:val="Hyperlink"/>
                <w:noProof/>
                <w:lang w:val="en-GB"/>
              </w:rPr>
              <w:t>Appendix A. List of symbols and their abbreviations in the model code</w:t>
            </w:r>
            <w:r w:rsidR="005E3164">
              <w:rPr>
                <w:noProof/>
                <w:webHidden/>
              </w:rPr>
              <w:tab/>
            </w:r>
            <w:r w:rsidR="005E3164">
              <w:rPr>
                <w:noProof/>
                <w:webHidden/>
              </w:rPr>
              <w:fldChar w:fldCharType="begin"/>
            </w:r>
            <w:r w:rsidR="005E3164">
              <w:rPr>
                <w:noProof/>
                <w:webHidden/>
              </w:rPr>
              <w:instrText xml:space="preserve"> PAGEREF _Toc491862796 \h </w:instrText>
            </w:r>
            <w:r w:rsidR="005E3164">
              <w:rPr>
                <w:noProof/>
                <w:webHidden/>
              </w:rPr>
            </w:r>
            <w:r w:rsidR="005E3164">
              <w:rPr>
                <w:noProof/>
                <w:webHidden/>
              </w:rPr>
              <w:fldChar w:fldCharType="separate"/>
            </w:r>
            <w:r>
              <w:rPr>
                <w:noProof/>
                <w:webHidden/>
              </w:rPr>
              <w:t>35</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97" w:history="1">
            <w:r w:rsidR="005E3164" w:rsidRPr="00E96515">
              <w:rPr>
                <w:rStyle w:val="Hyperlink"/>
                <w:noProof/>
                <w:lang w:val="en-GB"/>
              </w:rPr>
              <w:t xml:space="preserve">Appendix B. </w:t>
            </w:r>
            <w:r w:rsidR="005E3164" w:rsidRPr="00E96515">
              <w:rPr>
                <w:rStyle w:val="Hyperlink"/>
                <w:noProof/>
              </w:rPr>
              <w:t>C:N ratios and base decay rates for soil and litter organic matter pools.</w:t>
            </w:r>
            <w:r w:rsidR="005E3164">
              <w:rPr>
                <w:noProof/>
                <w:webHidden/>
              </w:rPr>
              <w:tab/>
            </w:r>
            <w:r w:rsidR="005E3164">
              <w:rPr>
                <w:noProof/>
                <w:webHidden/>
              </w:rPr>
              <w:fldChar w:fldCharType="begin"/>
            </w:r>
            <w:r w:rsidR="005E3164">
              <w:rPr>
                <w:noProof/>
                <w:webHidden/>
              </w:rPr>
              <w:instrText xml:space="preserve"> PAGEREF _Toc491862797 \h </w:instrText>
            </w:r>
            <w:r w:rsidR="005E3164">
              <w:rPr>
                <w:noProof/>
                <w:webHidden/>
              </w:rPr>
            </w:r>
            <w:r w:rsidR="005E3164">
              <w:rPr>
                <w:noProof/>
                <w:webHidden/>
              </w:rPr>
              <w:fldChar w:fldCharType="separate"/>
            </w:r>
            <w:r>
              <w:rPr>
                <w:noProof/>
                <w:webHidden/>
              </w:rPr>
              <w:t>36</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798" w:history="1">
            <w:r w:rsidR="005E3164" w:rsidRPr="00E96515">
              <w:rPr>
                <w:rStyle w:val="Hyperlink"/>
                <w:rFonts w:eastAsia="Times New Roman"/>
                <w:noProof/>
                <w:lang w:val="en-GB" w:eastAsia="sv-SE"/>
              </w:rPr>
              <w:t>Appendix C. PFT parameter changes for BNS</w:t>
            </w:r>
            <w:r w:rsidR="005E3164">
              <w:rPr>
                <w:noProof/>
                <w:webHidden/>
              </w:rPr>
              <w:tab/>
            </w:r>
            <w:r w:rsidR="005E3164">
              <w:rPr>
                <w:noProof/>
                <w:webHidden/>
              </w:rPr>
              <w:fldChar w:fldCharType="begin"/>
            </w:r>
            <w:r w:rsidR="005E3164">
              <w:rPr>
                <w:noProof/>
                <w:webHidden/>
              </w:rPr>
              <w:instrText xml:space="preserve"> PAGEREF _Toc491862798 \h </w:instrText>
            </w:r>
            <w:r w:rsidR="005E3164">
              <w:rPr>
                <w:noProof/>
                <w:webHidden/>
              </w:rPr>
            </w:r>
            <w:r w:rsidR="005E3164">
              <w:rPr>
                <w:noProof/>
                <w:webHidden/>
              </w:rPr>
              <w:fldChar w:fldCharType="separate"/>
            </w:r>
            <w:r>
              <w:rPr>
                <w:noProof/>
                <w:webHidden/>
              </w:rPr>
              <w:t>37</w:t>
            </w:r>
            <w:r w:rsidR="005E3164">
              <w:rPr>
                <w:noProof/>
                <w:webHidden/>
              </w:rPr>
              <w:fldChar w:fldCharType="end"/>
            </w:r>
          </w:hyperlink>
        </w:p>
        <w:p w:rsidR="005E3164" w:rsidRDefault="00683B97">
          <w:pPr>
            <w:pStyle w:val="TOC1"/>
            <w:tabs>
              <w:tab w:val="right" w:leader="dot" w:pos="9017"/>
            </w:tabs>
            <w:rPr>
              <w:rFonts w:asciiTheme="minorHAnsi" w:eastAsiaTheme="minorEastAsia" w:hAnsiTheme="minorHAnsi"/>
              <w:noProof/>
              <w:sz w:val="22"/>
            </w:rPr>
          </w:pPr>
          <w:hyperlink w:anchor="_Toc491862799" w:history="1">
            <w:r w:rsidR="005E3164" w:rsidRPr="00E96515">
              <w:rPr>
                <w:rStyle w:val="Hyperlink"/>
                <w:noProof/>
                <w:lang w:val="en-GB"/>
              </w:rPr>
              <w:t>C:N ratios of plant tissues</w:t>
            </w:r>
            <w:r w:rsidR="005E3164">
              <w:rPr>
                <w:noProof/>
                <w:webHidden/>
              </w:rPr>
              <w:tab/>
            </w:r>
            <w:r w:rsidR="005E3164">
              <w:rPr>
                <w:noProof/>
                <w:webHidden/>
              </w:rPr>
              <w:fldChar w:fldCharType="begin"/>
            </w:r>
            <w:r w:rsidR="005E3164">
              <w:rPr>
                <w:noProof/>
                <w:webHidden/>
              </w:rPr>
              <w:instrText xml:space="preserve"> PAGEREF _Toc491862799 \h </w:instrText>
            </w:r>
            <w:r w:rsidR="005E3164">
              <w:rPr>
                <w:noProof/>
                <w:webHidden/>
              </w:rPr>
            </w:r>
            <w:r w:rsidR="005E3164">
              <w:rPr>
                <w:noProof/>
                <w:webHidden/>
              </w:rPr>
              <w:fldChar w:fldCharType="separate"/>
            </w:r>
            <w:r>
              <w:rPr>
                <w:noProof/>
                <w:webHidden/>
              </w:rPr>
              <w:t>38</w:t>
            </w:r>
            <w:r w:rsidR="005E3164">
              <w:rPr>
                <w:noProof/>
                <w:webHidden/>
              </w:rPr>
              <w:fldChar w:fldCharType="end"/>
            </w:r>
          </w:hyperlink>
        </w:p>
        <w:p w:rsidR="005E3164" w:rsidRDefault="00683B97">
          <w:pPr>
            <w:pStyle w:val="TOC2"/>
            <w:tabs>
              <w:tab w:val="right" w:leader="dot" w:pos="9017"/>
            </w:tabs>
            <w:rPr>
              <w:rFonts w:asciiTheme="minorHAnsi" w:eastAsiaTheme="minorEastAsia" w:hAnsiTheme="minorHAnsi"/>
              <w:noProof/>
              <w:sz w:val="22"/>
            </w:rPr>
          </w:pPr>
          <w:hyperlink w:anchor="_Toc491862800" w:history="1">
            <w:r w:rsidR="005E3164" w:rsidRPr="00E96515">
              <w:rPr>
                <w:rStyle w:val="Hyperlink"/>
                <w:noProof/>
                <w:lang w:val="en-GB"/>
              </w:rPr>
              <w:t>References</w:t>
            </w:r>
            <w:r w:rsidR="005E3164">
              <w:rPr>
                <w:noProof/>
                <w:webHidden/>
              </w:rPr>
              <w:tab/>
            </w:r>
            <w:r w:rsidR="005E3164">
              <w:rPr>
                <w:noProof/>
                <w:webHidden/>
              </w:rPr>
              <w:fldChar w:fldCharType="begin"/>
            </w:r>
            <w:r w:rsidR="005E3164">
              <w:rPr>
                <w:noProof/>
                <w:webHidden/>
              </w:rPr>
              <w:instrText xml:space="preserve"> PAGEREF _Toc491862800 \h </w:instrText>
            </w:r>
            <w:r w:rsidR="005E3164">
              <w:rPr>
                <w:noProof/>
                <w:webHidden/>
              </w:rPr>
            </w:r>
            <w:r w:rsidR="005E3164">
              <w:rPr>
                <w:noProof/>
                <w:webHidden/>
              </w:rPr>
              <w:fldChar w:fldCharType="separate"/>
            </w:r>
            <w:r>
              <w:rPr>
                <w:noProof/>
                <w:webHidden/>
              </w:rPr>
              <w:t>38</w:t>
            </w:r>
            <w:r w:rsidR="005E3164">
              <w:rPr>
                <w:noProof/>
                <w:webHidden/>
              </w:rPr>
              <w:fldChar w:fldCharType="end"/>
            </w:r>
          </w:hyperlink>
        </w:p>
        <w:p w:rsidR="00DE33AF" w:rsidRDefault="00AC607A" w:rsidP="00DE33AF">
          <w:pPr>
            <w:spacing w:after="0"/>
            <w:jc w:val="both"/>
            <w:rPr>
              <w:rFonts w:cs="Times New Roman"/>
              <w:noProof/>
              <w:lang w:val="en-GB"/>
            </w:rPr>
          </w:pPr>
          <w:r w:rsidRPr="00A90DF8">
            <w:rPr>
              <w:rFonts w:ascii="Times New Roman" w:hAnsi="Times New Roman" w:cs="Times New Roman"/>
              <w:b/>
              <w:bCs/>
              <w:noProof/>
              <w:lang w:val="en-GB"/>
            </w:rPr>
            <w:fldChar w:fldCharType="end"/>
          </w:r>
        </w:p>
      </w:sdtContent>
    </w:sdt>
    <w:p w:rsidR="00AC607A" w:rsidRPr="00A90DF8" w:rsidRDefault="00AC607A" w:rsidP="00AC607A">
      <w:pPr>
        <w:jc w:val="both"/>
        <w:rPr>
          <w:rFonts w:ascii="Times New Roman" w:eastAsiaTheme="majorEastAsia" w:hAnsi="Times New Roman" w:cs="Times New Roman"/>
          <w:b/>
          <w:bCs/>
          <w:sz w:val="32"/>
          <w:szCs w:val="32"/>
          <w:lang w:val="en-GB"/>
        </w:rPr>
      </w:pPr>
      <w:r w:rsidRPr="00A90DF8">
        <w:rPr>
          <w:rFonts w:ascii="Times New Roman" w:hAnsi="Times New Roman" w:cs="Times New Roman"/>
          <w:sz w:val="32"/>
          <w:szCs w:val="32"/>
          <w:lang w:val="en-GB"/>
        </w:rPr>
        <w:br w:type="page"/>
      </w:r>
    </w:p>
    <w:p w:rsidR="00AC607A" w:rsidRPr="00A90DF8" w:rsidRDefault="00AC607A" w:rsidP="00AC607A">
      <w:pPr>
        <w:pStyle w:val="Heading1"/>
        <w:spacing w:before="0" w:after="200"/>
        <w:jc w:val="both"/>
        <w:rPr>
          <w:rFonts w:cs="Times New Roman"/>
          <w:szCs w:val="32"/>
          <w:lang w:val="en-GB"/>
        </w:rPr>
      </w:pPr>
      <w:bookmarkStart w:id="1" w:name="_Toc491862758"/>
      <w:r w:rsidRPr="00A90DF8">
        <w:rPr>
          <w:rFonts w:cs="Times New Roman"/>
          <w:szCs w:val="32"/>
          <w:lang w:val="en-GB"/>
        </w:rPr>
        <w:lastRenderedPageBreak/>
        <w:t>Biogenic volatile organic compounds (BVOC)</w:t>
      </w:r>
      <w:bookmarkEnd w:id="1"/>
    </w:p>
    <w:p w:rsidR="00AC607A" w:rsidRPr="00A90DF8" w:rsidRDefault="00AC607A" w:rsidP="00AC607A">
      <w:pPr>
        <w:jc w:val="both"/>
        <w:rPr>
          <w:rFonts w:ascii="Times New Roman" w:hAnsi="Times New Roman" w:cs="Times New Roman"/>
          <w:i/>
          <w:szCs w:val="24"/>
          <w:lang w:val="en-GB"/>
        </w:rPr>
      </w:pPr>
      <w:r w:rsidRPr="00A90DF8">
        <w:rPr>
          <w:rFonts w:ascii="Times New Roman" w:hAnsi="Times New Roman" w:cs="Times New Roman"/>
          <w:i/>
          <w:szCs w:val="24"/>
          <w:lang w:val="en-GB"/>
        </w:rPr>
        <w:t>Guy Schurgers, October/November 2011, updated January 2013</w:t>
      </w:r>
      <w:r w:rsidR="004A0DBE">
        <w:rPr>
          <w:rFonts w:ascii="Times New Roman" w:hAnsi="Times New Roman" w:cs="Times New Roman"/>
          <w:i/>
          <w:szCs w:val="24"/>
          <w:lang w:val="en-GB"/>
        </w:rPr>
        <w:t xml:space="preserve"> (GS)</w:t>
      </w:r>
      <w:r w:rsidR="00F22B4D">
        <w:rPr>
          <w:rFonts w:ascii="Times New Roman" w:hAnsi="Times New Roman" w:cs="Times New Roman"/>
          <w:i/>
          <w:szCs w:val="24"/>
          <w:lang w:val="en-GB"/>
        </w:rPr>
        <w:t xml:space="preserve"> &amp; July 2016</w:t>
      </w:r>
      <w:r w:rsidR="004A0DBE">
        <w:rPr>
          <w:rFonts w:ascii="Times New Roman" w:hAnsi="Times New Roman" w:cs="Times New Roman"/>
          <w:i/>
          <w:szCs w:val="24"/>
          <w:lang w:val="en-GB"/>
        </w:rPr>
        <w:t xml:space="preserve"> (Stijn Hantson)</w:t>
      </w:r>
    </w:p>
    <w:p w:rsidR="00AC607A" w:rsidRPr="00A90DF8" w:rsidRDefault="00AC607A" w:rsidP="00AC607A">
      <w:pPr>
        <w:jc w:val="both"/>
        <w:rPr>
          <w:rFonts w:ascii="Times New Roman" w:hAnsi="Times New Roman" w:cs="Times New Roman"/>
          <w:szCs w:val="24"/>
          <w:lang w:val="en-GB"/>
        </w:rPr>
      </w:pPr>
    </w:p>
    <w:p w:rsidR="00AC607A" w:rsidRPr="00A90DF8" w:rsidRDefault="00AC607A" w:rsidP="00AC607A">
      <w:pPr>
        <w:pStyle w:val="Heading2"/>
        <w:spacing w:before="0" w:after="200"/>
        <w:jc w:val="both"/>
        <w:rPr>
          <w:szCs w:val="28"/>
          <w:lang w:val="en-GB"/>
        </w:rPr>
      </w:pPr>
      <w:bookmarkStart w:id="2" w:name="_Toc491862759"/>
      <w:r w:rsidRPr="00A90DF8">
        <w:rPr>
          <w:szCs w:val="28"/>
          <w:lang w:val="en-GB"/>
        </w:rPr>
        <w:t>Introduction</w:t>
      </w:r>
      <w:bookmarkEnd w:id="2"/>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Emissions of two (groups of) terpenoids, isoprene (C</w:t>
      </w:r>
      <w:r w:rsidRPr="00A90DF8">
        <w:rPr>
          <w:rFonts w:ascii="Times New Roman" w:hAnsi="Times New Roman" w:cs="Times New Roman"/>
          <w:szCs w:val="24"/>
          <w:vertAlign w:val="subscript"/>
          <w:lang w:val="en-GB"/>
        </w:rPr>
        <w:t>5</w:t>
      </w:r>
      <w:r w:rsidRPr="00A90DF8">
        <w:rPr>
          <w:rFonts w:ascii="Times New Roman" w:hAnsi="Times New Roman" w:cs="Times New Roman"/>
          <w:szCs w:val="24"/>
          <w:lang w:val="en-GB"/>
        </w:rPr>
        <w:t>H</w:t>
      </w:r>
      <w:r w:rsidRPr="00A90DF8">
        <w:rPr>
          <w:rFonts w:ascii="Times New Roman" w:hAnsi="Times New Roman" w:cs="Times New Roman"/>
          <w:szCs w:val="24"/>
          <w:vertAlign w:val="subscript"/>
          <w:lang w:val="en-GB"/>
        </w:rPr>
        <w:t>8</w:t>
      </w:r>
      <w:r w:rsidRPr="00A90DF8">
        <w:rPr>
          <w:rFonts w:ascii="Times New Roman" w:hAnsi="Times New Roman" w:cs="Times New Roman"/>
          <w:szCs w:val="24"/>
          <w:lang w:val="en-GB"/>
        </w:rPr>
        <w:t>) and monoterpenes (C</w:t>
      </w:r>
      <w:r w:rsidRPr="00A90DF8">
        <w:rPr>
          <w:rFonts w:ascii="Times New Roman" w:hAnsi="Times New Roman" w:cs="Times New Roman"/>
          <w:szCs w:val="24"/>
          <w:vertAlign w:val="subscript"/>
          <w:lang w:val="en-GB"/>
        </w:rPr>
        <w:t>10</w:t>
      </w:r>
      <w:r w:rsidRPr="00A90DF8">
        <w:rPr>
          <w:rFonts w:ascii="Times New Roman" w:hAnsi="Times New Roman" w:cs="Times New Roman"/>
          <w:szCs w:val="24"/>
          <w:lang w:val="en-GB"/>
        </w:rPr>
        <w:t>H</w:t>
      </w:r>
      <w:r w:rsidRPr="00A90DF8">
        <w:rPr>
          <w:rFonts w:ascii="Times New Roman" w:hAnsi="Times New Roman" w:cs="Times New Roman"/>
          <w:szCs w:val="24"/>
          <w:vertAlign w:val="subscript"/>
          <w:lang w:val="en-GB"/>
        </w:rPr>
        <w:t>16</w:t>
      </w:r>
      <w:r w:rsidRPr="00A90DF8">
        <w:rPr>
          <w:rFonts w:ascii="Times New Roman" w:hAnsi="Times New Roman" w:cs="Times New Roman"/>
          <w:szCs w:val="24"/>
          <w:lang w:val="en-GB"/>
        </w:rPr>
        <w:t xml:space="preserve">), were incorporated in LPJ-GUESS because of their role in atmospheric chemistry and aerosol formation. Terpenoid production is closely linked to photosynthesis. </w:t>
      </w:r>
    </w:p>
    <w:p w:rsidR="00AC607A" w:rsidRPr="00A90DF8" w:rsidRDefault="00AC607A" w:rsidP="00AC607A">
      <w:pPr>
        <w:jc w:val="both"/>
        <w:rPr>
          <w:rFonts w:ascii="Times New Roman" w:hAnsi="Times New Roman" w:cs="Times New Roman"/>
          <w:szCs w:val="24"/>
          <w:lang w:val="en-GB"/>
        </w:rPr>
      </w:pPr>
    </w:p>
    <w:p w:rsidR="00AC607A" w:rsidRPr="00A90DF8" w:rsidRDefault="00AC607A" w:rsidP="00AC607A">
      <w:pPr>
        <w:pStyle w:val="Heading2"/>
        <w:spacing w:before="0" w:after="200"/>
        <w:jc w:val="both"/>
        <w:rPr>
          <w:szCs w:val="28"/>
          <w:lang w:val="en-GB"/>
        </w:rPr>
      </w:pPr>
      <w:bookmarkStart w:id="3" w:name="_Toc491862760"/>
      <w:r w:rsidRPr="00A90DF8">
        <w:rPr>
          <w:szCs w:val="28"/>
          <w:lang w:val="en-GB"/>
        </w:rPr>
        <w:t>Calculation of terpenoid production</w:t>
      </w:r>
      <w:bookmarkEnd w:id="3"/>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The description of terpenoid production in LPJ-GUESS is based on the algorithms in Niinemets et al. (1999, 2002), and is described in Arneth et al. (2007a, isoprene) and Schurgers et al. (2009a, monoterpenes). Production of isoprene and monoterpenes is calculated by assigning a fraction of the electron flux generated for photosynthesis to terpenoid synthesis. Terpenoid production is calculated as</w:t>
      </w:r>
    </w:p>
    <w:p w:rsidR="00AC607A" w:rsidRPr="00A90DF8" w:rsidRDefault="00AC607A" w:rsidP="00AC607A">
      <w:pPr>
        <w:jc w:val="both"/>
        <w:rPr>
          <w:rFonts w:ascii="Times New Roman" w:hAnsi="Times New Roman" w:cs="Times New Roman"/>
          <w:szCs w:val="24"/>
          <w:lang w:val="en-GB"/>
        </w:rPr>
      </w:pPr>
      <m:oMathPara>
        <m:oMath>
          <m:r>
            <w:rPr>
              <w:rFonts w:ascii="Cambria Math" w:hAnsi="Cambria Math" w:cs="Times New Roman"/>
              <w:szCs w:val="24"/>
              <w:lang w:val="en-GB"/>
            </w:rPr>
            <m:t>I=εJα</m:t>
          </m:r>
        </m:oMath>
      </m:oMathPara>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w:t>
      </w:r>
      <w:r w:rsidRPr="00A90DF8">
        <w:rPr>
          <w:rFonts w:ascii="Times New Roman" w:hAnsi="Times New Roman" w:cs="Times New Roman"/>
          <w:i/>
          <w:szCs w:val="24"/>
          <w:lang w:val="en-GB"/>
        </w:rPr>
        <w:t>J</w:t>
      </w:r>
      <w:r w:rsidRPr="00A90DF8">
        <w:rPr>
          <w:rFonts w:ascii="Times New Roman" w:hAnsi="Times New Roman" w:cs="Times New Roman"/>
          <w:szCs w:val="24"/>
          <w:lang w:val="en-GB"/>
        </w:rPr>
        <w:t xml:space="preserve"> is the rate of photosynthetic electron transport, </w:t>
      </w:r>
      <w:r w:rsidRPr="00A90DF8">
        <w:rPr>
          <w:rFonts w:ascii="Times New Roman" w:hAnsi="Times New Roman" w:cs="Times New Roman"/>
          <w:i/>
          <w:szCs w:val="24"/>
          <w:lang w:val="en-GB"/>
        </w:rPr>
        <w:t>ε</w:t>
      </w:r>
      <w:r w:rsidRPr="00A90DF8">
        <w:rPr>
          <w:rFonts w:ascii="Times New Roman" w:hAnsi="Times New Roman" w:cs="Times New Roman"/>
          <w:szCs w:val="24"/>
          <w:lang w:val="en-GB"/>
        </w:rPr>
        <w:t xml:space="preserve"> is the fraction of this rate that is attributed to terpenoid production, and </w:t>
      </w:r>
      <w:r w:rsidRPr="00A90DF8">
        <w:rPr>
          <w:rFonts w:ascii="Times New Roman" w:hAnsi="Times New Roman" w:cs="Times New Roman"/>
          <w:i/>
          <w:szCs w:val="24"/>
          <w:lang w:val="en-GB"/>
        </w:rPr>
        <w:t>α</w:t>
      </w:r>
      <w:r w:rsidRPr="00A90DF8">
        <w:rPr>
          <w:rFonts w:ascii="Times New Roman" w:hAnsi="Times New Roman" w:cs="Times New Roman"/>
          <w:szCs w:val="24"/>
          <w:lang w:val="en-GB"/>
        </w:rPr>
        <w:t xml:space="preserve"> is the yield of terpenoids per unit of electron flux. The latter is calculated as (Niinemets et al., 1999) </w:t>
      </w:r>
    </w:p>
    <w:p w:rsidR="00AC607A" w:rsidRPr="00A90DF8" w:rsidRDefault="00AC607A" w:rsidP="00AC607A">
      <w:pPr>
        <w:jc w:val="both"/>
        <w:rPr>
          <w:rFonts w:ascii="Times New Roman" w:hAnsi="Times New Roman" w:cs="Times New Roman"/>
          <w:szCs w:val="24"/>
          <w:lang w:val="en-GB"/>
        </w:rPr>
      </w:pPr>
      <m:oMathPara>
        <m:oMath>
          <m:r>
            <w:rPr>
              <w:rFonts w:ascii="Cambria Math" w:hAnsi="Cambria Math" w:cs="Times New Roman"/>
              <w:szCs w:val="24"/>
              <w:lang w:val="en-GB"/>
            </w:rPr>
            <m:t>α=</m:t>
          </m:r>
          <m:f>
            <m:fPr>
              <m:ctrlPr>
                <w:rPr>
                  <w:rFonts w:ascii="Cambria Math" w:hAnsi="Cambria Math" w:cs="Times New Roman"/>
                  <w:i/>
                  <w:szCs w:val="24"/>
                  <w:lang w:val="en-GB"/>
                </w:rPr>
              </m:ctrlPr>
            </m:fPr>
            <m:num>
              <m:sSub>
                <m:sSubPr>
                  <m:ctrlPr>
                    <w:rPr>
                      <w:rFonts w:ascii="Cambria Math" w:hAnsi="Cambria Math" w:cs="Times New Roman"/>
                      <w:i/>
                      <w:szCs w:val="24"/>
                      <w:lang w:val="en-GB"/>
                    </w:rPr>
                  </m:ctrlPr>
                </m:sSubPr>
                <m:e>
                  <m:r>
                    <w:rPr>
                      <w:rFonts w:ascii="Cambria Math" w:hAnsi="Cambria Math" w:cs="Times New Roman"/>
                      <w:szCs w:val="24"/>
                      <w:lang w:val="en-GB"/>
                    </w:rPr>
                    <m:t>C</m:t>
                  </m:r>
                </m:e>
                <m:sub>
                  <m:r>
                    <w:rPr>
                      <w:rFonts w:ascii="Cambria Math" w:hAnsi="Cambria Math" w:cs="Times New Roman"/>
                      <w:szCs w:val="24"/>
                      <w:lang w:val="en-GB"/>
                    </w:rPr>
                    <m:t>i</m:t>
                  </m:r>
                </m:sub>
              </m:sSub>
              <m:r>
                <w:rPr>
                  <w:rFonts w:ascii="Cambria Math" w:hAnsi="Cambria Math" w:cs="Times New Roman"/>
                  <w:szCs w:val="24"/>
                  <w:lang w:val="en-GB"/>
                </w:rPr>
                <m:t>-</m:t>
              </m:r>
              <m:sSup>
                <m:sSupPr>
                  <m:ctrlPr>
                    <w:rPr>
                      <w:rFonts w:ascii="Cambria Math" w:hAnsi="Cambria Math" w:cs="Times New Roman"/>
                      <w:szCs w:val="24"/>
                      <w:lang w:val="en-GB"/>
                    </w:rPr>
                  </m:ctrlPr>
                </m:sSupPr>
                <m:e>
                  <m:r>
                    <w:rPr>
                      <w:rFonts w:ascii="Cambria Math" w:hAnsi="Cambria Math" w:cs="Times New Roman"/>
                      <w:szCs w:val="24"/>
                      <w:lang w:val="en-GB"/>
                    </w:rPr>
                    <m:t>Γ</m:t>
                  </m:r>
                </m:e>
                <m:sup>
                  <m:r>
                    <w:rPr>
                      <w:rFonts w:ascii="Cambria Math" w:hAnsi="Cambria Math" w:cs="Times New Roman"/>
                      <w:szCs w:val="24"/>
                      <w:lang w:val="en-GB"/>
                    </w:rPr>
                    <m:t>*</m:t>
                  </m:r>
                </m:sup>
              </m:sSup>
            </m:num>
            <m:den>
              <m:r>
                <w:rPr>
                  <w:rFonts w:ascii="Cambria Math" w:hAnsi="Cambria Math" w:cs="Times New Roman"/>
                  <w:szCs w:val="24"/>
                  <w:lang w:val="en-GB"/>
                </w:rPr>
                <m:t>6</m:t>
              </m:r>
              <m:d>
                <m:dPr>
                  <m:ctrlPr>
                    <w:rPr>
                      <w:rFonts w:ascii="Cambria Math" w:hAnsi="Cambria Math" w:cs="Times New Roman"/>
                      <w:i/>
                      <w:szCs w:val="24"/>
                      <w:lang w:val="en-GB"/>
                    </w:rPr>
                  </m:ctrlPr>
                </m:dPr>
                <m:e>
                  <m:r>
                    <w:rPr>
                      <w:rFonts w:ascii="Cambria Math" w:hAnsi="Cambria Math" w:cs="Times New Roman"/>
                      <w:szCs w:val="24"/>
                      <w:lang w:val="en-GB"/>
                    </w:rPr>
                    <m:t xml:space="preserve">4.67 </m:t>
                  </m:r>
                  <m:sSub>
                    <m:sSubPr>
                      <m:ctrlPr>
                        <w:rPr>
                          <w:rFonts w:ascii="Cambria Math" w:hAnsi="Cambria Math" w:cs="Times New Roman"/>
                          <w:i/>
                          <w:szCs w:val="24"/>
                          <w:lang w:val="en-GB"/>
                        </w:rPr>
                      </m:ctrlPr>
                    </m:sSubPr>
                    <m:e>
                      <m:r>
                        <w:rPr>
                          <w:rFonts w:ascii="Cambria Math" w:hAnsi="Cambria Math" w:cs="Times New Roman"/>
                          <w:szCs w:val="24"/>
                          <w:lang w:val="en-GB"/>
                        </w:rPr>
                        <m:t>C</m:t>
                      </m:r>
                    </m:e>
                    <m:sub>
                      <m:r>
                        <w:rPr>
                          <w:rFonts w:ascii="Cambria Math" w:hAnsi="Cambria Math" w:cs="Times New Roman"/>
                          <w:szCs w:val="24"/>
                          <w:lang w:val="en-GB"/>
                        </w:rPr>
                        <m:t>i</m:t>
                      </m:r>
                    </m:sub>
                  </m:sSub>
                  <m:r>
                    <w:rPr>
                      <w:rFonts w:ascii="Cambria Math" w:hAnsi="Cambria Math" w:cs="Times New Roman"/>
                      <w:szCs w:val="24"/>
                      <w:lang w:val="en-GB"/>
                    </w:rPr>
                    <m:t>+9.33</m:t>
                  </m:r>
                  <m:sSup>
                    <m:sSupPr>
                      <m:ctrlPr>
                        <w:rPr>
                          <w:rFonts w:ascii="Cambria Math" w:hAnsi="Cambria Math" w:cs="Times New Roman"/>
                          <w:i/>
                          <w:szCs w:val="24"/>
                          <w:lang w:val="en-GB"/>
                        </w:rPr>
                      </m:ctrlPr>
                    </m:sSupPr>
                    <m:e>
                      <m:r>
                        <w:rPr>
                          <w:rFonts w:ascii="Cambria Math" w:hAnsi="Cambria Math" w:cs="Times New Roman"/>
                          <w:szCs w:val="24"/>
                          <w:lang w:val="en-GB"/>
                        </w:rPr>
                        <m:t>Γ</m:t>
                      </m:r>
                    </m:e>
                    <m:sup>
                      <m:r>
                        <w:rPr>
                          <w:rFonts w:ascii="Cambria Math" w:hAnsi="Cambria Math" w:cs="Times New Roman"/>
                          <w:szCs w:val="24"/>
                          <w:lang w:val="en-GB"/>
                        </w:rPr>
                        <m:t>*</m:t>
                      </m:r>
                    </m:sup>
                  </m:sSup>
                </m:e>
              </m:d>
            </m:den>
          </m:f>
        </m:oMath>
      </m:oMathPara>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w:t>
      </w:r>
      <w:r w:rsidRPr="00A90DF8">
        <w:rPr>
          <w:rFonts w:ascii="Times New Roman" w:hAnsi="Times New Roman" w:cs="Times New Roman"/>
          <w:i/>
          <w:szCs w:val="24"/>
          <w:lang w:val="en-GB"/>
        </w:rPr>
        <w:t>C</w:t>
      </w:r>
      <w:r w:rsidRPr="00A90DF8">
        <w:rPr>
          <w:rFonts w:ascii="Times New Roman" w:hAnsi="Times New Roman" w:cs="Times New Roman"/>
          <w:i/>
          <w:szCs w:val="24"/>
          <w:vertAlign w:val="subscript"/>
          <w:lang w:val="en-GB"/>
        </w:rPr>
        <w:t>i</w:t>
      </w:r>
      <w:r w:rsidRPr="00A90DF8">
        <w:rPr>
          <w:rFonts w:ascii="Times New Roman" w:hAnsi="Times New Roman" w:cs="Times New Roman"/>
          <w:szCs w:val="24"/>
          <w:lang w:val="en-GB"/>
        </w:rPr>
        <w:t xml:space="preserve"> is the leaf-internal CO</w:t>
      </w:r>
      <w:r w:rsidRPr="00A90DF8">
        <w:rPr>
          <w:rFonts w:ascii="Times New Roman" w:hAnsi="Times New Roman" w:cs="Times New Roman"/>
          <w:szCs w:val="24"/>
          <w:lang w:val="en-GB"/>
        </w:rPr>
        <w:softHyphen/>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concentration without water stress, and </w:t>
      </w:r>
      <w:r w:rsidRPr="00A90DF8">
        <w:rPr>
          <w:rFonts w:ascii="Times New Roman" w:hAnsi="Times New Roman" w:cs="Times New Roman"/>
          <w:i/>
          <w:szCs w:val="24"/>
          <w:lang w:val="en-GB"/>
        </w:rPr>
        <w:t>Γ</w:t>
      </w:r>
      <w:r w:rsidRPr="00A90DF8">
        <w:rPr>
          <w:rFonts w:ascii="Times New Roman" w:hAnsi="Times New Roman" w:cs="Times New Roman"/>
          <w:szCs w:val="24"/>
          <w:lang w:val="en-GB"/>
        </w:rPr>
        <w:t>* is the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compensation point, both obtained from the photosynthesis calculations. Because of the large temperature sensitivity of terpenoid production, </w:t>
      </w:r>
      <w:r w:rsidRPr="00A90DF8">
        <w:rPr>
          <w:rFonts w:ascii="Times New Roman" w:hAnsi="Times New Roman" w:cs="Times New Roman"/>
          <w:i/>
          <w:szCs w:val="24"/>
          <w:lang w:val="en-GB"/>
        </w:rPr>
        <w:t>J</w:t>
      </w:r>
      <w:r w:rsidRPr="00A90DF8">
        <w:rPr>
          <w:rFonts w:ascii="Times New Roman" w:hAnsi="Times New Roman" w:cs="Times New Roman"/>
          <w:szCs w:val="24"/>
          <w:lang w:val="en-GB"/>
        </w:rPr>
        <w:t xml:space="preserve"> is recalculated from the photosynthesis scheme (Haxeltine and Prentice, 1996) applying a daytime leaf temperature rather than a daily average air temperature (see below). The fraction </w:t>
      </w:r>
      <w:r w:rsidRPr="00A90DF8">
        <w:rPr>
          <w:rFonts w:ascii="Times New Roman" w:hAnsi="Times New Roman" w:cs="Times New Roman"/>
          <w:i/>
          <w:szCs w:val="24"/>
          <w:lang w:val="en-GB"/>
        </w:rPr>
        <w:t>ε</w:t>
      </w:r>
      <w:r w:rsidRPr="00A90DF8">
        <w:rPr>
          <w:rFonts w:ascii="Times New Roman" w:hAnsi="Times New Roman" w:cs="Times New Roman"/>
          <w:szCs w:val="24"/>
          <w:lang w:val="en-GB"/>
        </w:rPr>
        <w:t xml:space="preserve"> is based on a species-specific standard fraction </w:t>
      </w:r>
      <w:r w:rsidRPr="00A90DF8">
        <w:rPr>
          <w:rFonts w:ascii="Times New Roman" w:hAnsi="Times New Roman" w:cs="Times New Roman"/>
          <w:i/>
          <w:szCs w:val="24"/>
          <w:lang w:val="en-GB"/>
        </w:rPr>
        <w:t>ε</w:t>
      </w:r>
      <w:r w:rsidRPr="00A90DF8">
        <w:rPr>
          <w:rFonts w:ascii="Times New Roman" w:hAnsi="Times New Roman" w:cs="Times New Roman"/>
          <w:i/>
          <w:szCs w:val="24"/>
          <w:vertAlign w:val="subscript"/>
          <w:lang w:val="en-GB"/>
        </w:rPr>
        <w:t>s</w:t>
      </w:r>
      <w:r w:rsidRPr="00A90DF8">
        <w:rPr>
          <w:rFonts w:ascii="Times New Roman" w:hAnsi="Times New Roman" w:cs="Times New Roman"/>
          <w:szCs w:val="24"/>
          <w:lang w:val="en-GB"/>
        </w:rPr>
        <w:t xml:space="preserve"> (see initialization below), which is adjusted as a function of temperature, seasonality (in case of isoprene) and atmospheric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concentration:</w:t>
      </w:r>
    </w:p>
    <w:p w:rsidR="00AC607A" w:rsidRPr="00A90DF8" w:rsidRDefault="00AC607A" w:rsidP="00AC607A">
      <w:pPr>
        <w:jc w:val="both"/>
        <w:rPr>
          <w:rFonts w:ascii="Times New Roman" w:hAnsi="Times New Roman" w:cs="Times New Roman"/>
          <w:szCs w:val="24"/>
          <w:lang w:val="en-GB"/>
        </w:rPr>
      </w:pPr>
      <m:oMathPara>
        <m:oMath>
          <m:r>
            <w:rPr>
              <w:rFonts w:ascii="Cambria Math" w:hAnsi="Cambria Math" w:cs="Times New Roman"/>
              <w:szCs w:val="24"/>
              <w:lang w:val="en-GB"/>
            </w:rPr>
            <m:t>ε=f</m:t>
          </m:r>
          <m:d>
            <m:dPr>
              <m:ctrlPr>
                <w:rPr>
                  <w:rFonts w:ascii="Cambria Math" w:hAnsi="Cambria Math" w:cs="Times New Roman"/>
                  <w:i/>
                  <w:szCs w:val="24"/>
                  <w:lang w:val="en-GB"/>
                </w:rPr>
              </m:ctrlPr>
            </m:dPr>
            <m:e>
              <m:r>
                <w:rPr>
                  <w:rFonts w:ascii="Cambria Math" w:hAnsi="Cambria Math" w:cs="Times New Roman"/>
                  <w:szCs w:val="24"/>
                  <w:lang w:val="en-GB"/>
                </w:rPr>
                <m:t>T</m:t>
              </m:r>
            </m:e>
          </m:d>
          <m:r>
            <w:rPr>
              <w:rFonts w:ascii="Cambria Math" w:hAnsi="Cambria Math" w:cs="Times New Roman"/>
              <w:szCs w:val="24"/>
              <w:lang w:val="en-GB"/>
            </w:rPr>
            <m:t>f</m:t>
          </m:r>
          <m:d>
            <m:dPr>
              <m:ctrlPr>
                <w:rPr>
                  <w:rFonts w:ascii="Cambria Math" w:hAnsi="Cambria Math" w:cs="Times New Roman"/>
                  <w:i/>
                  <w:szCs w:val="24"/>
                  <w:lang w:val="en-GB"/>
                </w:rPr>
              </m:ctrlPr>
            </m:dPr>
            <m:e>
              <m:r>
                <w:rPr>
                  <w:rFonts w:ascii="Cambria Math" w:hAnsi="Cambria Math" w:cs="Times New Roman"/>
                  <w:szCs w:val="24"/>
                  <w:lang w:val="en-GB"/>
                </w:rPr>
                <m:t>σ</m:t>
              </m:r>
            </m:e>
          </m:d>
          <m:r>
            <w:rPr>
              <w:rFonts w:ascii="Cambria Math" w:hAnsi="Cambria Math" w:cs="Times New Roman"/>
              <w:szCs w:val="24"/>
              <w:lang w:val="en-GB"/>
            </w:rPr>
            <m:t>f(</m:t>
          </m:r>
          <m:sSub>
            <m:sSubPr>
              <m:ctrlPr>
                <w:rPr>
                  <w:rFonts w:ascii="Cambria Math" w:hAnsi="Cambria Math" w:cs="Times New Roman"/>
                  <w:i/>
                  <w:szCs w:val="24"/>
                  <w:lang w:val="en-GB"/>
                </w:rPr>
              </m:ctrlPr>
            </m:sSubPr>
            <m:e>
              <m:r>
                <m:rPr>
                  <m:sty m:val="p"/>
                </m:rPr>
                <w:rPr>
                  <w:rFonts w:ascii="Cambria Math" w:hAnsi="Cambria Math" w:cs="Times New Roman"/>
                  <w:szCs w:val="24"/>
                  <w:lang w:val="en-GB"/>
                </w:rPr>
                <m:t>CO</m:t>
              </m:r>
            </m:e>
            <m:sub>
              <m:r>
                <w:rPr>
                  <w:rFonts w:ascii="Cambria Math" w:hAnsi="Cambria Math" w:cs="Times New Roman"/>
                  <w:szCs w:val="24"/>
                  <w:lang w:val="en-GB"/>
                </w:rPr>
                <m:t>2</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ε</m:t>
              </m:r>
            </m:e>
            <m:sub>
              <m:r>
                <w:rPr>
                  <w:rFonts w:ascii="Cambria Math" w:hAnsi="Cambria Math" w:cs="Times New Roman"/>
                  <w:szCs w:val="24"/>
                  <w:lang w:val="en-GB"/>
                </w:rPr>
                <m:t>s</m:t>
              </m:r>
            </m:sub>
          </m:sSub>
        </m:oMath>
      </m:oMathPara>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The temperature function </w:t>
      </w:r>
      <w:r w:rsidRPr="00A90DF8">
        <w:rPr>
          <w:rFonts w:ascii="Times New Roman" w:hAnsi="Times New Roman" w:cs="Times New Roman"/>
          <w:i/>
          <w:szCs w:val="24"/>
          <w:lang w:val="en-GB"/>
        </w:rPr>
        <w:t>f(T)</w:t>
      </w:r>
      <w:r w:rsidRPr="00A90DF8">
        <w:rPr>
          <w:rFonts w:ascii="Times New Roman" w:hAnsi="Times New Roman" w:cs="Times New Roman"/>
          <w:szCs w:val="24"/>
          <w:lang w:val="en-GB"/>
        </w:rPr>
        <w:t xml:space="preserve"> provides a correction for the enhanced temperature optimum of terpenoid production compared to photosynthesis, and is calculated with an exponential function (Arneth et al., 2007a):</w:t>
      </w:r>
    </w:p>
    <w:p w:rsidR="00AC607A" w:rsidRPr="00A90DF8" w:rsidRDefault="00AC607A" w:rsidP="00AC607A">
      <w:pPr>
        <w:jc w:val="both"/>
        <w:rPr>
          <w:rFonts w:ascii="Times New Roman" w:hAnsi="Times New Roman" w:cs="Times New Roman"/>
          <w:szCs w:val="24"/>
          <w:lang w:val="en-GB"/>
        </w:rPr>
      </w:pPr>
      <m:oMathPara>
        <m:oMath>
          <m:r>
            <w:rPr>
              <w:rFonts w:ascii="Cambria Math" w:hAnsi="Cambria Math" w:cs="Times New Roman"/>
              <w:szCs w:val="24"/>
              <w:lang w:val="en-GB"/>
            </w:rPr>
            <m:t>f</m:t>
          </m:r>
          <m:d>
            <m:dPr>
              <m:ctrlPr>
                <w:rPr>
                  <w:rFonts w:ascii="Cambria Math" w:hAnsi="Cambria Math" w:cs="Times New Roman"/>
                  <w:i/>
                  <w:szCs w:val="24"/>
                  <w:lang w:val="en-GB"/>
                </w:rPr>
              </m:ctrlPr>
            </m:dPr>
            <m:e>
              <m:r>
                <w:rPr>
                  <w:rFonts w:ascii="Cambria Math" w:hAnsi="Cambria Math" w:cs="Times New Roman"/>
                  <w:szCs w:val="24"/>
                  <w:lang w:val="en-GB"/>
                </w:rPr>
                <m:t>T</m:t>
              </m:r>
            </m:e>
          </m:d>
          <m:r>
            <w:rPr>
              <w:rFonts w:ascii="Cambria Math" w:hAnsi="Cambria Math" w:cs="Times New Roman"/>
              <w:szCs w:val="24"/>
              <w:lang w:val="en-GB"/>
            </w:rPr>
            <m:t>=</m:t>
          </m:r>
          <m:sSup>
            <m:sSupPr>
              <m:ctrlPr>
                <w:rPr>
                  <w:rFonts w:ascii="Cambria Math" w:hAnsi="Cambria Math" w:cs="Times New Roman"/>
                  <w:i/>
                  <w:szCs w:val="24"/>
                  <w:lang w:val="en-GB"/>
                </w:rPr>
              </m:ctrlPr>
            </m:sSupPr>
            <m:e>
              <m:r>
                <w:rPr>
                  <w:rFonts w:ascii="Cambria Math" w:hAnsi="Cambria Math" w:cs="Times New Roman"/>
                  <w:szCs w:val="24"/>
                  <w:lang w:val="en-GB"/>
                </w:rPr>
                <m:t>e</m:t>
              </m:r>
            </m:e>
            <m:sup>
              <m:r>
                <w:rPr>
                  <w:rFonts w:ascii="Cambria Math" w:hAnsi="Cambria Math" w:cs="Times New Roman"/>
                  <w:szCs w:val="24"/>
                  <w:lang w:val="en-GB"/>
                </w:rPr>
                <m:t>a(T-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s</m:t>
                  </m:r>
                </m:sub>
              </m:sSub>
              <m:r>
                <w:rPr>
                  <w:rFonts w:ascii="Cambria Math" w:hAnsi="Cambria Math" w:cs="Times New Roman"/>
                  <w:szCs w:val="24"/>
                  <w:lang w:val="en-GB"/>
                </w:rPr>
                <m:t>)</m:t>
              </m:r>
            </m:sup>
          </m:sSup>
        </m:oMath>
      </m:oMathPara>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lastRenderedPageBreak/>
        <w:t xml:space="preserve">where </w:t>
      </w:r>
      <w:r w:rsidRPr="00A90DF8">
        <w:rPr>
          <w:rFonts w:ascii="Times New Roman" w:hAnsi="Times New Roman" w:cs="Times New Roman"/>
          <w:i/>
          <w:szCs w:val="24"/>
          <w:lang w:val="en-GB"/>
        </w:rPr>
        <w:t>T</w:t>
      </w:r>
      <w:r w:rsidRPr="00A90DF8">
        <w:rPr>
          <w:rFonts w:ascii="Times New Roman" w:hAnsi="Times New Roman" w:cs="Times New Roman"/>
          <w:i/>
          <w:szCs w:val="24"/>
          <w:vertAlign w:val="subscript"/>
          <w:lang w:val="en-GB"/>
        </w:rPr>
        <w:t>s</w:t>
      </w:r>
      <w:r w:rsidRPr="00A90DF8">
        <w:rPr>
          <w:rFonts w:ascii="Times New Roman" w:hAnsi="Times New Roman" w:cs="Times New Roman"/>
          <w:szCs w:val="24"/>
          <w:lang w:val="en-GB"/>
        </w:rPr>
        <w:t xml:space="preserve"> is a standard temperature (usually 30°C) and </w:t>
      </w:r>
      <w:r w:rsidRPr="00A90DF8">
        <w:rPr>
          <w:rFonts w:ascii="Times New Roman" w:hAnsi="Times New Roman" w:cs="Times New Roman"/>
          <w:i/>
          <w:szCs w:val="24"/>
          <w:lang w:val="en-GB"/>
        </w:rPr>
        <w:t>a</w:t>
      </w:r>
      <w:r w:rsidRPr="00A90DF8">
        <w:rPr>
          <w:rFonts w:ascii="Times New Roman" w:hAnsi="Times New Roman" w:cs="Times New Roman"/>
          <w:szCs w:val="24"/>
          <w:lang w:val="en-GB"/>
        </w:rPr>
        <w:t xml:space="preserve"> defines the temperature sensitivity (0.1; Arneth et al., 2007a).</w:t>
      </w:r>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The seasonality for isoprene, </w:t>
      </w:r>
      <w:r w:rsidRPr="00A90DF8">
        <w:rPr>
          <w:rFonts w:ascii="Times New Roman" w:hAnsi="Times New Roman" w:cs="Times New Roman"/>
          <w:i/>
          <w:szCs w:val="24"/>
          <w:lang w:val="en-GB"/>
        </w:rPr>
        <w:t>f(σ)</w:t>
      </w:r>
      <w:r w:rsidRPr="00A90DF8">
        <w:rPr>
          <w:rFonts w:ascii="Times New Roman" w:hAnsi="Times New Roman" w:cs="Times New Roman"/>
          <w:szCs w:val="24"/>
          <w:lang w:val="en-GB"/>
        </w:rPr>
        <w:t xml:space="preserve">, is calculated based on a degree-day method in spring (degree-day requirement for isoprene is assumed to be twice as large as the requirement for phenology), and a decrease in autumn based on temperature and daylength (Schurgers et al., in press). This seasonality function is applied for deciduous PFTs only, evergreen PFTs are assumed to exhibit no seasonal changes in terpenoid synthesis. </w:t>
      </w:r>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The atmospheric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concentration has been shown to affect terpenoid synthesis (e.g. Possell et al., 2005), enhancing emissions at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concentrations lower than ambient, and reducing emissions at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concentrations higher than ambient. This has been attributed (Wilkinson et al., 2009) to changes in the distribution of phosphoenol pyruvate (PEP) between cytosol and chloroplast, but the mechanisms behind this have not been fully unraveled yet (Wilkinson et al., 2009). The model uses a rather empirical function, scaling emissions with the ratio of a reference ambient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concentration (370 ppm) and the actual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concentration (Arneth et al., 2007a): </w:t>
      </w:r>
    </w:p>
    <w:p w:rsidR="00AC607A" w:rsidRPr="00A90DF8" w:rsidRDefault="00AC607A" w:rsidP="00AC607A">
      <w:pPr>
        <w:jc w:val="both"/>
        <w:rPr>
          <w:rFonts w:ascii="Times New Roman" w:hAnsi="Times New Roman" w:cs="Times New Roman"/>
          <w:szCs w:val="24"/>
          <w:lang w:val="en-GB"/>
        </w:rPr>
      </w:pPr>
      <m:oMathPara>
        <m:oMath>
          <m:r>
            <w:rPr>
              <w:rFonts w:ascii="Cambria Math" w:hAnsi="Cambria Math" w:cs="Times New Roman"/>
              <w:szCs w:val="24"/>
              <w:lang w:val="en-GB"/>
            </w:rPr>
            <m:t>f</m:t>
          </m:r>
          <m:d>
            <m:dPr>
              <m:ctrlPr>
                <w:rPr>
                  <w:rFonts w:ascii="Cambria Math" w:hAnsi="Cambria Math" w:cs="Times New Roman"/>
                  <w:i/>
                  <w:szCs w:val="24"/>
                  <w:lang w:val="en-GB"/>
                </w:rPr>
              </m:ctrlPr>
            </m:dPr>
            <m:e>
              <m:sSub>
                <m:sSubPr>
                  <m:ctrlPr>
                    <w:rPr>
                      <w:rFonts w:ascii="Cambria Math" w:hAnsi="Cambria Math" w:cs="Times New Roman"/>
                      <w:i/>
                      <w:szCs w:val="24"/>
                      <w:lang w:val="en-GB"/>
                    </w:rPr>
                  </m:ctrlPr>
                </m:sSubPr>
                <m:e>
                  <m:r>
                    <m:rPr>
                      <m:sty m:val="p"/>
                    </m:rPr>
                    <w:rPr>
                      <w:rFonts w:ascii="Cambria Math" w:hAnsi="Cambria Math" w:cs="Times New Roman"/>
                      <w:szCs w:val="24"/>
                      <w:lang w:val="en-GB"/>
                    </w:rPr>
                    <m:t>CO</m:t>
                  </m:r>
                </m:e>
                <m:sub>
                  <m:r>
                    <w:rPr>
                      <w:rFonts w:ascii="Cambria Math" w:hAnsi="Cambria Math" w:cs="Times New Roman"/>
                      <w:szCs w:val="24"/>
                      <w:lang w:val="en-GB"/>
                    </w:rPr>
                    <m:t>2</m:t>
                  </m:r>
                </m:sub>
              </m:sSub>
            </m:e>
          </m:d>
          <m:r>
            <w:rPr>
              <w:rFonts w:ascii="Cambria Math" w:hAnsi="Cambria Math" w:cs="Times New Roman"/>
              <w:szCs w:val="24"/>
              <w:lang w:val="en-GB"/>
            </w:rPr>
            <m:t>=</m:t>
          </m:r>
          <m:f>
            <m:fPr>
              <m:ctrlPr>
                <w:rPr>
                  <w:rFonts w:ascii="Cambria Math" w:hAnsi="Cambria Math" w:cs="Times New Roman"/>
                  <w:i/>
                  <w:szCs w:val="24"/>
                  <w:lang w:val="en-GB"/>
                </w:rPr>
              </m:ctrlPr>
            </m:fPr>
            <m:num>
              <m:r>
                <w:rPr>
                  <w:rFonts w:ascii="Cambria Math" w:hAnsi="Cambria Math" w:cs="Times New Roman"/>
                  <w:szCs w:val="24"/>
                  <w:lang w:val="en-GB"/>
                </w:rPr>
                <m:t>p</m:t>
              </m:r>
              <m:sSub>
                <m:sSubPr>
                  <m:ctrlPr>
                    <w:rPr>
                      <w:rFonts w:ascii="Cambria Math" w:hAnsi="Cambria Math" w:cs="Times New Roman"/>
                      <w:szCs w:val="24"/>
                      <w:lang w:val="en-GB"/>
                    </w:rPr>
                  </m:ctrlPr>
                </m:sSubPr>
                <m:e>
                  <m:r>
                    <m:rPr>
                      <m:sty m:val="p"/>
                    </m:rPr>
                    <w:rPr>
                      <w:rFonts w:ascii="Cambria Math" w:hAnsi="Cambria Math" w:cs="Times New Roman"/>
                      <w:szCs w:val="24"/>
                      <w:lang w:val="en-GB"/>
                    </w:rPr>
                    <m:t>CO</m:t>
                  </m:r>
                </m:e>
                <m:sub>
                  <m:r>
                    <w:rPr>
                      <w:rFonts w:ascii="Cambria Math" w:hAnsi="Cambria Math" w:cs="Times New Roman"/>
                      <w:szCs w:val="24"/>
                      <w:lang w:val="en-GB"/>
                    </w:rPr>
                    <m:t>2</m:t>
                  </m:r>
                </m:sub>
              </m:sSub>
              <m:r>
                <m:rPr>
                  <m:sty m:val="p"/>
                </m:rPr>
                <w:rPr>
                  <w:rFonts w:ascii="Cambria Math" w:hAnsi="Cambria Math" w:cs="Times New Roman"/>
                  <w:szCs w:val="24"/>
                  <w:lang w:val="en-GB"/>
                </w:rPr>
                <m:t>(ref)</m:t>
              </m:r>
            </m:num>
            <m:den>
              <m:r>
                <w:rPr>
                  <w:rFonts w:ascii="Cambria Math" w:hAnsi="Cambria Math" w:cs="Times New Roman"/>
                  <w:szCs w:val="24"/>
                  <w:lang w:val="en-GB"/>
                </w:rPr>
                <m:t>p</m:t>
              </m:r>
              <m:sSub>
                <m:sSubPr>
                  <m:ctrlPr>
                    <w:rPr>
                      <w:rFonts w:ascii="Cambria Math" w:hAnsi="Cambria Math" w:cs="Times New Roman"/>
                      <w:i/>
                      <w:szCs w:val="24"/>
                      <w:lang w:val="en-GB"/>
                    </w:rPr>
                  </m:ctrlPr>
                </m:sSubPr>
                <m:e>
                  <m:r>
                    <m:rPr>
                      <m:sty m:val="p"/>
                    </m:rPr>
                    <w:rPr>
                      <w:rFonts w:ascii="Cambria Math" w:hAnsi="Cambria Math" w:cs="Times New Roman"/>
                      <w:szCs w:val="24"/>
                      <w:lang w:val="en-GB"/>
                    </w:rPr>
                    <m:t>CO</m:t>
                  </m:r>
                </m:e>
                <m:sub>
                  <m:r>
                    <w:rPr>
                      <w:rFonts w:ascii="Cambria Math" w:hAnsi="Cambria Math" w:cs="Times New Roman"/>
                      <w:szCs w:val="24"/>
                      <w:lang w:val="en-GB"/>
                    </w:rPr>
                    <m:t>2</m:t>
                  </m:r>
                </m:sub>
              </m:sSub>
              <m:r>
                <m:rPr>
                  <m:sty m:val="p"/>
                </m:rPr>
                <w:rPr>
                  <w:rFonts w:ascii="Cambria Math" w:hAnsi="Cambria Math" w:cs="Times New Roman"/>
                  <w:szCs w:val="24"/>
                  <w:lang w:val="en-GB"/>
                </w:rPr>
                <m:t>(amb)</m:t>
              </m:r>
            </m:den>
          </m:f>
        </m:oMath>
      </m:oMathPara>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Because of the similarity in the synthesis pathways of isoprene and monoterpenes, the same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sensitivity was applied for both, despite the fact that the sensitivity of monoterpenes to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in the literature is less obvious. </w:t>
      </w:r>
    </w:p>
    <w:p w:rsidR="00A8495F" w:rsidRPr="00A90DF8" w:rsidRDefault="004A0DBE" w:rsidP="00AC607A">
      <w:pPr>
        <w:jc w:val="both"/>
        <w:rPr>
          <w:rFonts w:ascii="Times New Roman" w:hAnsi="Times New Roman" w:cs="Times New Roman"/>
          <w:szCs w:val="24"/>
          <w:lang w:val="en-GB"/>
        </w:rPr>
      </w:pPr>
      <w:r>
        <w:t xml:space="preserve">For monoterpenes, multiple compounds can be represented, each of them </w:t>
      </w:r>
      <w:r w:rsidR="006F5CEA">
        <w:t>following the computations above</w:t>
      </w:r>
      <w:r>
        <w:t xml:space="preserve">, but with different parameterizations. For the trunk version, </w:t>
      </w:r>
      <w:r w:rsidR="0066204C">
        <w:t>9</w:t>
      </w:r>
      <w:r>
        <w:t xml:space="preserve"> monoterpene compounds are separated in the code, which are subsequently </w:t>
      </w:r>
      <w:r w:rsidR="007A0CC9">
        <w:rPr>
          <w:rFonts w:ascii="Times New Roman" w:hAnsi="Times New Roman" w:cs="Times New Roman"/>
          <w:szCs w:val="24"/>
          <w:lang w:val="en-GB"/>
        </w:rPr>
        <w:t>d</w:t>
      </w:r>
      <w:r>
        <w:rPr>
          <w:rFonts w:ascii="Times New Roman" w:hAnsi="Times New Roman" w:cs="Times New Roman"/>
          <w:szCs w:val="24"/>
          <w:lang w:val="en-GB"/>
        </w:rPr>
        <w:t>i</w:t>
      </w:r>
      <w:r w:rsidR="007A0CC9">
        <w:rPr>
          <w:rFonts w:ascii="Times New Roman" w:hAnsi="Times New Roman" w:cs="Times New Roman"/>
          <w:szCs w:val="24"/>
          <w:lang w:val="en-GB"/>
        </w:rPr>
        <w:t>vided</w:t>
      </w:r>
      <w:r w:rsidR="00A8495F">
        <w:rPr>
          <w:rFonts w:ascii="Times New Roman" w:hAnsi="Times New Roman" w:cs="Times New Roman"/>
          <w:szCs w:val="24"/>
          <w:lang w:val="en-GB"/>
        </w:rPr>
        <w:t xml:space="preserve"> in two main groups</w:t>
      </w:r>
      <w:r>
        <w:rPr>
          <w:rFonts w:ascii="Times New Roman" w:hAnsi="Times New Roman" w:cs="Times New Roman"/>
          <w:szCs w:val="24"/>
          <w:lang w:val="en-GB"/>
        </w:rPr>
        <w:t xml:space="preserve"> for the output</w:t>
      </w:r>
      <w:r w:rsidR="00A8495F">
        <w:rPr>
          <w:rFonts w:ascii="Times New Roman" w:hAnsi="Times New Roman" w:cs="Times New Roman"/>
          <w:szCs w:val="24"/>
          <w:lang w:val="en-GB"/>
        </w:rPr>
        <w:t xml:space="preserve">, namely </w:t>
      </w:r>
      <w:r w:rsidR="00A8495F">
        <w:t>“endocyclic monoterpenes” being monoterpenes with an endocyclic double bond</w:t>
      </w:r>
      <w:r w:rsidR="00A8495F" w:rsidRPr="00A8495F">
        <w:rPr>
          <w:rFonts w:ascii="Times New Roman" w:hAnsi="Times New Roman" w:cs="Times New Roman"/>
          <w:szCs w:val="24"/>
          <w:lang w:val="en-GB"/>
        </w:rPr>
        <w:t xml:space="preserve"> (outputted as TM1) and</w:t>
      </w:r>
      <w:r w:rsidR="00A8495F">
        <w:t xml:space="preserve"> “others” including both acyclic monoterpenes and exocyclic monoterpenes (outputted as TM2). This separation is </w:t>
      </w:r>
      <w:r>
        <w:t xml:space="preserve">chosen because of its relevance for atmospheric chemistry models, and is </w:t>
      </w:r>
      <w:r w:rsidR="00A8495F">
        <w:t>used in e.</w:t>
      </w:r>
      <w:r w:rsidR="009B45FE">
        <w:t>g. EC-Earth.</w:t>
      </w:r>
    </w:p>
    <w:p w:rsidR="00AC607A" w:rsidRPr="00A90DF8" w:rsidRDefault="00AC607A" w:rsidP="00AC607A">
      <w:pPr>
        <w:jc w:val="both"/>
        <w:rPr>
          <w:rFonts w:ascii="Times New Roman" w:hAnsi="Times New Roman" w:cs="Times New Roman"/>
          <w:szCs w:val="24"/>
          <w:lang w:val="en-GB"/>
        </w:rPr>
      </w:pPr>
    </w:p>
    <w:p w:rsidR="00AC607A" w:rsidRPr="00A90DF8" w:rsidRDefault="00AC607A" w:rsidP="00AC607A">
      <w:pPr>
        <w:pStyle w:val="Heading2"/>
        <w:spacing w:before="0" w:after="200"/>
        <w:jc w:val="both"/>
        <w:rPr>
          <w:szCs w:val="28"/>
          <w:lang w:val="en-GB"/>
        </w:rPr>
      </w:pPr>
      <w:bookmarkStart w:id="4" w:name="_Toc491862761"/>
      <w:r w:rsidRPr="00A90DF8">
        <w:rPr>
          <w:szCs w:val="28"/>
          <w:lang w:val="en-GB"/>
        </w:rPr>
        <w:t>Calculation of emissions</w:t>
      </w:r>
      <w:bookmarkEnd w:id="4"/>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Produced monoterpenes in plants have the potential to be (partially) stored, hence the often-observed light-independence of monoterpene emissions. However, this storage does not take place in all plants, and can be done in specific storage pools (e.g. resin ducts) or in non-specific storage. </w:t>
      </w:r>
      <w:r w:rsidR="00F22B4D">
        <w:rPr>
          <w:rFonts w:ascii="Times New Roman" w:hAnsi="Times New Roman" w:cs="Times New Roman"/>
          <w:szCs w:val="24"/>
          <w:lang w:val="en-GB"/>
        </w:rPr>
        <w:t>For the European PFTs, s</w:t>
      </w:r>
      <w:r w:rsidRPr="00A90DF8">
        <w:rPr>
          <w:rFonts w:ascii="Times New Roman" w:hAnsi="Times New Roman" w:cs="Times New Roman"/>
          <w:szCs w:val="24"/>
          <w:lang w:val="en-GB"/>
        </w:rPr>
        <w:t xml:space="preserve">pecific storage is implemented for all coniferous and herbaceous PFTs, because these species have been shown to emit monoterpenes independently of the availability of light. Monoterpene emissions for many broadleaf species have been reported to respond to light in a similar manner as isoprene (e.g. </w:t>
      </w:r>
      <w:r w:rsidRPr="00A90DF8">
        <w:rPr>
          <w:rFonts w:ascii="Times New Roman" w:hAnsi="Times New Roman" w:cs="Times New Roman"/>
          <w:i/>
          <w:szCs w:val="24"/>
          <w:lang w:val="en-GB"/>
        </w:rPr>
        <w:t>Quercus ilex</w:t>
      </w:r>
      <w:r w:rsidRPr="00A90DF8">
        <w:rPr>
          <w:rFonts w:ascii="Times New Roman" w:hAnsi="Times New Roman" w:cs="Times New Roman"/>
          <w:szCs w:val="24"/>
          <w:lang w:val="en-GB"/>
        </w:rPr>
        <w:t xml:space="preserve">, Staudt and Seufert, 1995; or </w:t>
      </w:r>
      <w:r w:rsidRPr="00A90DF8">
        <w:rPr>
          <w:rFonts w:ascii="Times New Roman" w:hAnsi="Times New Roman" w:cs="Times New Roman"/>
          <w:i/>
          <w:szCs w:val="24"/>
          <w:lang w:val="en-GB"/>
        </w:rPr>
        <w:t>Fagus sylvatica</w:t>
      </w:r>
      <w:r w:rsidRPr="00A90DF8">
        <w:rPr>
          <w:rFonts w:ascii="Times New Roman" w:hAnsi="Times New Roman" w:cs="Times New Roman"/>
          <w:szCs w:val="24"/>
          <w:lang w:val="en-GB"/>
        </w:rPr>
        <w:t xml:space="preserve">, Schuh et al., 1997), indicating that storage is </w:t>
      </w:r>
      <w:r w:rsidRPr="00A90DF8">
        <w:rPr>
          <w:rFonts w:ascii="Times New Roman" w:hAnsi="Times New Roman" w:cs="Times New Roman"/>
          <w:szCs w:val="24"/>
          <w:lang w:val="en-GB"/>
        </w:rPr>
        <w:lastRenderedPageBreak/>
        <w:t xml:space="preserve">not playing a role here. </w:t>
      </w:r>
      <w:r w:rsidR="00F22B4D">
        <w:rPr>
          <w:rFonts w:ascii="Times New Roman" w:hAnsi="Times New Roman" w:cs="Times New Roman"/>
          <w:szCs w:val="24"/>
          <w:lang w:val="en-GB"/>
        </w:rPr>
        <w:t xml:space="preserve">For the global PFT´s, storage was made dependent on the </w:t>
      </w:r>
      <w:r w:rsidR="00A8495F">
        <w:rPr>
          <w:rFonts w:ascii="Times New Roman" w:hAnsi="Times New Roman" w:cs="Times New Roman"/>
          <w:szCs w:val="24"/>
          <w:lang w:val="en-GB"/>
        </w:rPr>
        <w:t xml:space="preserve">monoterpene species emitted. </w:t>
      </w:r>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Long-term storage is implemented as a single storage pool, which is filled by transferring part of the produced monoterpenes to this pool. Currently, half of the produced monoterpenes is transferred here for all storing PFTs, because this resulted in the best fit with observations of the annual cycle of emissions for Pinus ponderosa (Schurgers et al., 2009a). However, if new data become available, this fraction can be assigned to each PFT individually.</w:t>
      </w:r>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Release from this storage pool is implemented with a temperature-dependent time constant </w:t>
      </w:r>
      <w:r w:rsidRPr="00A90DF8">
        <w:rPr>
          <w:rFonts w:ascii="Times New Roman" w:hAnsi="Times New Roman" w:cs="Times New Roman"/>
          <w:i/>
          <w:szCs w:val="24"/>
          <w:lang w:val="en-GB"/>
        </w:rPr>
        <w:t>τ</w:t>
      </w:r>
      <w:r w:rsidRPr="00A90DF8">
        <w:rPr>
          <w:rFonts w:ascii="Times New Roman" w:hAnsi="Times New Roman" w:cs="Times New Roman"/>
          <w:szCs w:val="24"/>
          <w:lang w:val="en-GB"/>
        </w:rPr>
        <w:t>:</w:t>
      </w:r>
    </w:p>
    <w:p w:rsidR="00AC607A" w:rsidRPr="00A90DF8" w:rsidRDefault="00683B97" w:rsidP="00AC607A">
      <w:pPr>
        <w:jc w:val="both"/>
        <w:rPr>
          <w:rFonts w:ascii="Times New Roman" w:hAnsi="Times New Roman" w:cs="Times New Roman"/>
          <w:szCs w:val="24"/>
          <w:lang w:val="en-GB"/>
        </w:rPr>
      </w:pPr>
      <m:oMathPara>
        <m:oMath>
          <m:sSub>
            <m:sSubPr>
              <m:ctrlPr>
                <w:rPr>
                  <w:rFonts w:ascii="Cambria Math" w:hAnsi="Cambria Math" w:cs="Times New Roman"/>
                  <w:i/>
                  <w:szCs w:val="24"/>
                  <w:lang w:val="en-GB"/>
                </w:rPr>
              </m:ctrlPr>
            </m:sSubPr>
            <m:e>
              <m:r>
                <w:rPr>
                  <w:rFonts w:ascii="Cambria Math" w:hAnsi="Cambria Math" w:cs="Times New Roman"/>
                  <w:szCs w:val="24"/>
                  <w:lang w:val="en-GB"/>
                </w:rPr>
                <m:t>M</m:t>
              </m:r>
            </m:e>
            <m:sub>
              <m:r>
                <w:rPr>
                  <w:rFonts w:ascii="Cambria Math" w:hAnsi="Cambria Math" w:cs="Times New Roman"/>
                  <w:szCs w:val="24"/>
                  <w:lang w:val="en-GB"/>
                </w:rPr>
                <m:t>emis</m:t>
              </m:r>
            </m:sub>
          </m:sSub>
          <m:r>
            <w:rPr>
              <w:rFonts w:ascii="Cambria Math" w:hAnsi="Cambria Math" w:cs="Times New Roman"/>
              <w:szCs w:val="24"/>
              <w:lang w:val="en-GB"/>
            </w:rPr>
            <m:t>=</m:t>
          </m:r>
          <m:f>
            <m:fPr>
              <m:ctrlPr>
                <w:rPr>
                  <w:rFonts w:ascii="Cambria Math" w:hAnsi="Cambria Math" w:cs="Times New Roman"/>
                  <w:i/>
                  <w:szCs w:val="24"/>
                  <w:lang w:val="en-GB"/>
                </w:rPr>
              </m:ctrlPr>
            </m:fPr>
            <m:num>
              <m:r>
                <w:rPr>
                  <w:rFonts w:ascii="Cambria Math" w:hAnsi="Cambria Math" w:cs="Times New Roman"/>
                  <w:szCs w:val="24"/>
                  <w:lang w:val="en-GB"/>
                </w:rPr>
                <m:t>m</m:t>
              </m:r>
            </m:num>
            <m:den>
              <m:r>
                <w:rPr>
                  <w:rFonts w:ascii="Cambria Math" w:hAnsi="Cambria Math" w:cs="Times New Roman"/>
                  <w:szCs w:val="24"/>
                  <w:lang w:val="en-GB"/>
                </w:rPr>
                <m:t>τ</m:t>
              </m:r>
            </m:den>
          </m:f>
        </m:oMath>
      </m:oMathPara>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w:t>
      </w:r>
      <w:r w:rsidRPr="00A90DF8">
        <w:rPr>
          <w:rFonts w:ascii="Times New Roman" w:hAnsi="Times New Roman" w:cs="Times New Roman"/>
          <w:i/>
          <w:szCs w:val="24"/>
          <w:lang w:val="en-GB"/>
        </w:rPr>
        <w:t>m</w:t>
      </w:r>
      <w:r w:rsidRPr="00A90DF8">
        <w:rPr>
          <w:rFonts w:ascii="Times New Roman" w:hAnsi="Times New Roman" w:cs="Times New Roman"/>
          <w:szCs w:val="24"/>
          <w:lang w:val="en-GB"/>
        </w:rPr>
        <w:t xml:space="preserve"> is the monoterpene storage pool size, and </w:t>
      </w:r>
      <w:r w:rsidRPr="00A90DF8">
        <w:rPr>
          <w:rFonts w:ascii="Times New Roman" w:hAnsi="Times New Roman" w:cs="Times New Roman"/>
          <w:i/>
          <w:szCs w:val="24"/>
          <w:lang w:val="en-GB"/>
        </w:rPr>
        <w:t>M</w:t>
      </w:r>
      <w:r w:rsidRPr="00A90DF8">
        <w:rPr>
          <w:rFonts w:ascii="Times New Roman" w:hAnsi="Times New Roman" w:cs="Times New Roman"/>
          <w:i/>
          <w:szCs w:val="24"/>
          <w:vertAlign w:val="subscript"/>
          <w:lang w:val="en-GB"/>
        </w:rPr>
        <w:t>emis</w:t>
      </w:r>
      <w:r w:rsidRPr="00A90DF8">
        <w:rPr>
          <w:rFonts w:ascii="Times New Roman" w:hAnsi="Times New Roman" w:cs="Times New Roman"/>
          <w:szCs w:val="24"/>
          <w:lang w:val="en-GB"/>
        </w:rPr>
        <w:t xml:space="preserve"> is the rate of monoterpene emission from storage. The temperature dependence of </w:t>
      </w:r>
      <w:r w:rsidRPr="00A90DF8">
        <w:rPr>
          <w:rFonts w:ascii="Times New Roman" w:hAnsi="Times New Roman" w:cs="Times New Roman"/>
          <w:i/>
          <w:szCs w:val="24"/>
          <w:lang w:val="en-GB"/>
        </w:rPr>
        <w:t>τ</w:t>
      </w:r>
      <w:r w:rsidRPr="00A90DF8">
        <w:rPr>
          <w:rFonts w:ascii="Times New Roman" w:hAnsi="Times New Roman" w:cs="Times New Roman"/>
          <w:szCs w:val="24"/>
          <w:lang w:val="en-GB"/>
        </w:rPr>
        <w:t xml:space="preserve"> is governed by a </w:t>
      </w:r>
      <w:r w:rsidRPr="00A90DF8">
        <w:rPr>
          <w:rFonts w:ascii="Times New Roman" w:hAnsi="Times New Roman" w:cs="Times New Roman"/>
          <w:i/>
          <w:szCs w:val="24"/>
          <w:lang w:val="en-GB"/>
        </w:rPr>
        <w:t>Q</w:t>
      </w:r>
      <w:r w:rsidRPr="00A90DF8">
        <w:rPr>
          <w:rFonts w:ascii="Times New Roman" w:hAnsi="Times New Roman" w:cs="Times New Roman"/>
          <w:szCs w:val="24"/>
          <w:vertAlign w:val="subscript"/>
          <w:lang w:val="en-GB"/>
        </w:rPr>
        <w:t>10</w:t>
      </w:r>
      <w:r w:rsidRPr="00A90DF8">
        <w:rPr>
          <w:rFonts w:ascii="Times New Roman" w:hAnsi="Times New Roman" w:cs="Times New Roman"/>
          <w:szCs w:val="24"/>
          <w:lang w:val="en-GB"/>
        </w:rPr>
        <w:t xml:space="preserve"> relationship:</w:t>
      </w:r>
    </w:p>
    <w:p w:rsidR="00AC607A" w:rsidRPr="00A90DF8" w:rsidRDefault="00AC607A" w:rsidP="00AC607A">
      <w:pPr>
        <w:jc w:val="both"/>
        <w:rPr>
          <w:rFonts w:ascii="Times New Roman" w:hAnsi="Times New Roman" w:cs="Times New Roman"/>
          <w:szCs w:val="24"/>
          <w:lang w:val="en-GB"/>
        </w:rPr>
      </w:pPr>
      <m:oMathPara>
        <m:oMath>
          <m:r>
            <w:rPr>
              <w:rFonts w:ascii="Cambria Math" w:hAnsi="Cambria Math" w:cs="Times New Roman"/>
              <w:szCs w:val="24"/>
              <w:lang w:val="en-GB"/>
            </w:rPr>
            <m:t>τ=</m:t>
          </m:r>
          <m:f>
            <m:fPr>
              <m:ctrlPr>
                <w:rPr>
                  <w:rFonts w:ascii="Cambria Math" w:hAnsi="Cambria Math" w:cs="Times New Roman"/>
                  <w:i/>
                  <w:szCs w:val="24"/>
                  <w:lang w:val="en-GB"/>
                </w:rPr>
              </m:ctrlPr>
            </m:fPr>
            <m:num>
              <m:sSub>
                <m:sSubPr>
                  <m:ctrlPr>
                    <w:rPr>
                      <w:rFonts w:ascii="Cambria Math" w:hAnsi="Cambria Math" w:cs="Times New Roman"/>
                      <w:i/>
                      <w:szCs w:val="24"/>
                      <w:lang w:val="en-GB"/>
                    </w:rPr>
                  </m:ctrlPr>
                </m:sSubPr>
                <m:e>
                  <m:r>
                    <w:rPr>
                      <w:rFonts w:ascii="Cambria Math" w:hAnsi="Cambria Math" w:cs="Times New Roman"/>
                      <w:szCs w:val="24"/>
                      <w:lang w:val="en-GB"/>
                    </w:rPr>
                    <m:t>τ</m:t>
                  </m:r>
                </m:e>
                <m:sub>
                  <m:r>
                    <w:rPr>
                      <w:rFonts w:ascii="Cambria Math" w:hAnsi="Cambria Math" w:cs="Times New Roman"/>
                      <w:szCs w:val="24"/>
                      <w:lang w:val="en-GB"/>
                    </w:rPr>
                    <m:t>s</m:t>
                  </m:r>
                </m:sub>
              </m:sSub>
            </m:num>
            <m:den>
              <m:sSup>
                <m:sSupPr>
                  <m:ctrlPr>
                    <w:rPr>
                      <w:rFonts w:ascii="Cambria Math" w:hAnsi="Cambria Math" w:cs="Times New Roman"/>
                      <w:i/>
                      <w:szCs w:val="24"/>
                      <w:lang w:val="en-GB"/>
                    </w:rPr>
                  </m:ctrlPr>
                </m:sSupPr>
                <m:e>
                  <m:sSub>
                    <m:sSubPr>
                      <m:ctrlPr>
                        <w:rPr>
                          <w:rFonts w:ascii="Cambria Math" w:hAnsi="Cambria Math" w:cs="Times New Roman"/>
                          <w:i/>
                          <w:szCs w:val="24"/>
                          <w:lang w:val="en-GB"/>
                        </w:rPr>
                      </m:ctrlPr>
                    </m:sSubPr>
                    <m:e>
                      <m:r>
                        <w:rPr>
                          <w:rFonts w:ascii="Cambria Math" w:hAnsi="Cambria Math" w:cs="Times New Roman"/>
                          <w:szCs w:val="24"/>
                          <w:lang w:val="en-GB"/>
                        </w:rPr>
                        <m:t>Q</m:t>
                      </m:r>
                    </m:e>
                    <m:sub>
                      <m:r>
                        <w:rPr>
                          <w:rFonts w:ascii="Cambria Math" w:hAnsi="Cambria Math" w:cs="Times New Roman"/>
                          <w:szCs w:val="24"/>
                          <w:lang w:val="en-GB"/>
                        </w:rPr>
                        <m:t>10</m:t>
                      </m:r>
                    </m:sub>
                  </m:sSub>
                </m:e>
                <m:sup>
                  <m:f>
                    <m:fPr>
                      <m:ctrlPr>
                        <w:rPr>
                          <w:rFonts w:ascii="Cambria Math" w:hAnsi="Cambria Math" w:cs="Times New Roman"/>
                          <w:i/>
                          <w:szCs w:val="24"/>
                          <w:lang w:val="en-GB"/>
                        </w:rPr>
                      </m:ctrlPr>
                    </m:fPr>
                    <m:num>
                      <m:r>
                        <w:rPr>
                          <w:rFonts w:ascii="Cambria Math" w:hAnsi="Cambria Math" w:cs="Times New Roman"/>
                          <w:szCs w:val="24"/>
                          <w:lang w:val="en-GB"/>
                        </w:rPr>
                        <m:t>(T-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s</m:t>
                          </m:r>
                        </m:sub>
                      </m:sSub>
                      <m:r>
                        <w:rPr>
                          <w:rFonts w:ascii="Cambria Math" w:hAnsi="Cambria Math" w:cs="Times New Roman"/>
                          <w:szCs w:val="24"/>
                          <w:lang w:val="en-GB"/>
                        </w:rPr>
                        <m:t>)</m:t>
                      </m:r>
                    </m:num>
                    <m:den>
                      <m:r>
                        <w:rPr>
                          <w:rFonts w:ascii="Cambria Math" w:hAnsi="Cambria Math" w:cs="Times New Roman"/>
                          <w:szCs w:val="24"/>
                          <w:lang w:val="en-GB"/>
                        </w:rPr>
                        <m:t>10</m:t>
                      </m:r>
                    </m:den>
                  </m:f>
                </m:sup>
              </m:sSup>
            </m:den>
          </m:f>
        </m:oMath>
      </m:oMathPara>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The parameterization for this function was derived in Schurgers et al. (2009a): </w:t>
      </w:r>
      <w:r w:rsidRPr="00A90DF8">
        <w:rPr>
          <w:rFonts w:ascii="Times New Roman" w:hAnsi="Times New Roman" w:cs="Times New Roman"/>
          <w:i/>
          <w:szCs w:val="24"/>
          <w:lang w:val="en-GB"/>
        </w:rPr>
        <w:t>τ</w:t>
      </w:r>
      <w:r w:rsidRPr="00A90DF8">
        <w:rPr>
          <w:rFonts w:ascii="Times New Roman" w:hAnsi="Times New Roman" w:cs="Times New Roman"/>
          <w:i/>
          <w:szCs w:val="24"/>
          <w:vertAlign w:val="subscript"/>
          <w:lang w:val="en-GB"/>
        </w:rPr>
        <w:t>s</w:t>
      </w:r>
      <w:r w:rsidRPr="00A90DF8">
        <w:rPr>
          <w:rFonts w:ascii="Times New Roman" w:hAnsi="Times New Roman" w:cs="Times New Roman"/>
          <w:szCs w:val="24"/>
          <w:lang w:val="en-GB"/>
        </w:rPr>
        <w:t xml:space="preserve">=80 d at a standard temperature </w:t>
      </w:r>
      <w:r w:rsidRPr="00A90DF8">
        <w:rPr>
          <w:rFonts w:ascii="Times New Roman" w:hAnsi="Times New Roman" w:cs="Times New Roman"/>
          <w:i/>
          <w:szCs w:val="24"/>
          <w:lang w:val="en-GB"/>
        </w:rPr>
        <w:t>T</w:t>
      </w:r>
      <w:r w:rsidRPr="00A90DF8">
        <w:rPr>
          <w:rFonts w:ascii="Times New Roman" w:hAnsi="Times New Roman" w:cs="Times New Roman"/>
          <w:i/>
          <w:szCs w:val="24"/>
          <w:vertAlign w:val="subscript"/>
          <w:lang w:val="en-GB"/>
        </w:rPr>
        <w:t>s</w:t>
      </w:r>
      <w:r w:rsidRPr="00A90DF8">
        <w:rPr>
          <w:rFonts w:ascii="Times New Roman" w:hAnsi="Times New Roman" w:cs="Times New Roman"/>
          <w:szCs w:val="24"/>
          <w:lang w:val="en-GB"/>
        </w:rPr>
        <w:t xml:space="preserve"> =30°C , and the temperature dependence </w:t>
      </w:r>
      <w:r w:rsidRPr="00A90DF8">
        <w:rPr>
          <w:rFonts w:ascii="Times New Roman" w:hAnsi="Times New Roman" w:cs="Times New Roman"/>
          <w:i/>
          <w:szCs w:val="24"/>
          <w:lang w:val="en-GB"/>
        </w:rPr>
        <w:t>Q</w:t>
      </w:r>
      <w:r w:rsidRPr="00A90DF8">
        <w:rPr>
          <w:rFonts w:ascii="Times New Roman" w:hAnsi="Times New Roman" w:cs="Times New Roman"/>
          <w:szCs w:val="24"/>
          <w:vertAlign w:val="subscript"/>
          <w:lang w:val="en-GB"/>
        </w:rPr>
        <w:t>10</w:t>
      </w:r>
      <w:r w:rsidRPr="00A90DF8">
        <w:rPr>
          <w:rFonts w:ascii="Times New Roman" w:hAnsi="Times New Roman" w:cs="Times New Roman"/>
          <w:szCs w:val="24"/>
          <w:lang w:val="en-GB"/>
        </w:rPr>
        <w:t xml:space="preserve">=1.9.  </w:t>
      </w:r>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A short-term (~hours) storage of monoterpenes can occur as well in the mesophyll, but because of the time scales involved in this, it is not considered here. </w:t>
      </w:r>
    </w:p>
    <w:p w:rsidR="00AC607A" w:rsidRPr="00A90DF8" w:rsidRDefault="00AC607A" w:rsidP="00AC607A">
      <w:pPr>
        <w:jc w:val="both"/>
        <w:rPr>
          <w:rFonts w:ascii="Times New Roman" w:hAnsi="Times New Roman" w:cs="Times New Roman"/>
          <w:szCs w:val="24"/>
          <w:lang w:val="en-GB"/>
        </w:rPr>
      </w:pPr>
    </w:p>
    <w:p w:rsidR="00AC607A" w:rsidRPr="00A90DF8" w:rsidRDefault="00AC607A" w:rsidP="00AC607A">
      <w:pPr>
        <w:pStyle w:val="Heading2"/>
        <w:spacing w:before="0" w:after="200"/>
        <w:jc w:val="both"/>
        <w:rPr>
          <w:szCs w:val="28"/>
          <w:lang w:val="en-GB"/>
        </w:rPr>
      </w:pPr>
      <w:bookmarkStart w:id="5" w:name="_Toc491862762"/>
      <w:r w:rsidRPr="00A90DF8">
        <w:rPr>
          <w:szCs w:val="28"/>
          <w:lang w:val="en-GB"/>
        </w:rPr>
        <w:t>Initialization of standard fractions</w:t>
      </w:r>
      <w:bookmarkEnd w:id="5"/>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The standard fractions </w:t>
      </w:r>
      <w:r w:rsidRPr="00A90DF8">
        <w:rPr>
          <w:rFonts w:ascii="Times New Roman" w:hAnsi="Times New Roman" w:cs="Times New Roman"/>
          <w:i/>
          <w:szCs w:val="24"/>
          <w:lang w:val="en-GB"/>
        </w:rPr>
        <w:t>ε</w:t>
      </w:r>
      <w:r w:rsidRPr="00A90DF8">
        <w:rPr>
          <w:rFonts w:ascii="Times New Roman" w:hAnsi="Times New Roman" w:cs="Times New Roman"/>
          <w:i/>
          <w:szCs w:val="24"/>
          <w:vertAlign w:val="subscript"/>
          <w:lang w:val="en-GB"/>
        </w:rPr>
        <w:t>s</w:t>
      </w:r>
      <w:r w:rsidRPr="00A90DF8">
        <w:rPr>
          <w:rFonts w:ascii="Times New Roman" w:hAnsi="Times New Roman" w:cs="Times New Roman"/>
          <w:szCs w:val="24"/>
          <w:lang w:val="en-GB"/>
        </w:rPr>
        <w:t xml:space="preserve"> of the PFTs used in the model are calculated by conversion from the reported leaf-level emission capacities </w:t>
      </w:r>
      <w:r w:rsidRPr="00A90DF8">
        <w:rPr>
          <w:rFonts w:ascii="Times New Roman" w:hAnsi="Times New Roman" w:cs="Times New Roman"/>
          <w:i/>
          <w:szCs w:val="24"/>
          <w:lang w:val="en-GB"/>
        </w:rPr>
        <w:t>I</w:t>
      </w:r>
      <w:r w:rsidRPr="00A90DF8">
        <w:rPr>
          <w:rFonts w:ascii="Times New Roman" w:hAnsi="Times New Roman" w:cs="Times New Roman"/>
          <w:i/>
          <w:szCs w:val="24"/>
          <w:vertAlign w:val="subscript"/>
          <w:lang w:val="en-GB"/>
        </w:rPr>
        <w:t>s</w:t>
      </w:r>
      <w:r w:rsidRPr="00A90DF8">
        <w:rPr>
          <w:rFonts w:ascii="Times New Roman" w:hAnsi="Times New Roman" w:cs="Times New Roman"/>
          <w:szCs w:val="24"/>
          <w:lang w:val="en-GB"/>
        </w:rPr>
        <w:t xml:space="preserve"> (expressed in μg g</w:t>
      </w:r>
      <w:r w:rsidRPr="00A90DF8">
        <w:rPr>
          <w:rFonts w:ascii="Times New Roman" w:hAnsi="Times New Roman" w:cs="Times New Roman"/>
          <w:szCs w:val="24"/>
          <w:vertAlign w:val="superscript"/>
          <w:lang w:val="en-GB"/>
        </w:rPr>
        <w:t>-1</w:t>
      </w:r>
      <w:r w:rsidRPr="00A90DF8">
        <w:rPr>
          <w:rFonts w:ascii="Times New Roman" w:hAnsi="Times New Roman" w:cs="Times New Roman"/>
          <w:szCs w:val="24"/>
          <w:lang w:val="en-GB"/>
        </w:rPr>
        <w:t xml:space="preserve"> DW h</w:t>
      </w:r>
      <w:r w:rsidRPr="00A90DF8">
        <w:rPr>
          <w:rFonts w:ascii="Times New Roman" w:hAnsi="Times New Roman" w:cs="Times New Roman"/>
          <w:szCs w:val="24"/>
          <w:vertAlign w:val="superscript"/>
          <w:lang w:val="en-GB"/>
        </w:rPr>
        <w:t>-1</w:t>
      </w:r>
      <w:r w:rsidRPr="00A90DF8">
        <w:rPr>
          <w:rFonts w:ascii="Times New Roman" w:hAnsi="Times New Roman" w:cs="Times New Roman"/>
          <w:szCs w:val="24"/>
          <w:lang w:val="en-GB"/>
        </w:rPr>
        <w:t>), which are emissions standardized to 30°C and 1000 μmol PAR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s</w:t>
      </w:r>
      <w:r w:rsidRPr="00A90DF8">
        <w:rPr>
          <w:rFonts w:ascii="Times New Roman" w:hAnsi="Times New Roman" w:cs="Times New Roman"/>
          <w:szCs w:val="24"/>
          <w:vertAlign w:val="superscript"/>
          <w:lang w:val="en-GB"/>
        </w:rPr>
        <w:t>-1</w:t>
      </w:r>
      <w:r w:rsidRPr="00A90DF8">
        <w:rPr>
          <w:rFonts w:ascii="Times New Roman" w:hAnsi="Times New Roman" w:cs="Times New Roman"/>
          <w:szCs w:val="24"/>
          <w:lang w:val="en-GB"/>
        </w:rPr>
        <w:t xml:space="preserve">. By calculating the photosynthesis rate for these standard conditions, the fraction </w:t>
      </w:r>
      <w:r w:rsidRPr="00A90DF8">
        <w:rPr>
          <w:rFonts w:ascii="Times New Roman" w:hAnsi="Times New Roman" w:cs="Times New Roman"/>
          <w:i/>
          <w:szCs w:val="24"/>
          <w:lang w:val="en-GB"/>
        </w:rPr>
        <w:t>ε</w:t>
      </w:r>
      <w:r w:rsidRPr="00A90DF8">
        <w:rPr>
          <w:rFonts w:ascii="Times New Roman" w:hAnsi="Times New Roman" w:cs="Times New Roman"/>
          <w:i/>
          <w:szCs w:val="24"/>
          <w:vertAlign w:val="subscript"/>
          <w:lang w:val="en-GB"/>
        </w:rPr>
        <w:t>s</w:t>
      </w:r>
      <w:r w:rsidRPr="00A90DF8">
        <w:rPr>
          <w:rFonts w:ascii="Times New Roman" w:hAnsi="Times New Roman" w:cs="Times New Roman"/>
          <w:szCs w:val="24"/>
          <w:lang w:val="en-GB"/>
        </w:rPr>
        <w:t xml:space="preserve"> necessary to support an emission of </w:t>
      </w:r>
      <w:r w:rsidRPr="00A90DF8">
        <w:rPr>
          <w:rFonts w:ascii="Times New Roman" w:hAnsi="Times New Roman" w:cs="Times New Roman"/>
          <w:i/>
          <w:szCs w:val="24"/>
          <w:lang w:val="en-GB"/>
        </w:rPr>
        <w:t>I</w:t>
      </w:r>
      <w:r w:rsidRPr="00A90DF8">
        <w:rPr>
          <w:rFonts w:ascii="Times New Roman" w:hAnsi="Times New Roman" w:cs="Times New Roman"/>
          <w:i/>
          <w:szCs w:val="24"/>
          <w:vertAlign w:val="subscript"/>
          <w:lang w:val="en-GB"/>
        </w:rPr>
        <w:t>s</w:t>
      </w:r>
      <w:r w:rsidRPr="00A90DF8">
        <w:rPr>
          <w:rFonts w:ascii="Times New Roman" w:hAnsi="Times New Roman" w:cs="Times New Roman"/>
          <w:szCs w:val="24"/>
          <w:lang w:val="en-GB"/>
        </w:rPr>
        <w:t xml:space="preserve"> can be determined. </w:t>
      </w:r>
    </w:p>
    <w:p w:rsidR="00AC607A" w:rsidRPr="00A90DF8" w:rsidRDefault="00AC607A" w:rsidP="00AC607A">
      <w:pPr>
        <w:jc w:val="both"/>
        <w:rPr>
          <w:rFonts w:ascii="Times New Roman" w:hAnsi="Times New Roman" w:cs="Times New Roman"/>
          <w:b/>
          <w:szCs w:val="24"/>
          <w:lang w:val="en-GB"/>
        </w:rPr>
      </w:pPr>
    </w:p>
    <w:p w:rsidR="00AC607A" w:rsidRPr="00A90DF8" w:rsidRDefault="00AC607A" w:rsidP="00AC607A">
      <w:pPr>
        <w:pStyle w:val="Heading2"/>
        <w:spacing w:before="0" w:after="200"/>
        <w:jc w:val="both"/>
        <w:rPr>
          <w:szCs w:val="28"/>
          <w:lang w:val="en-GB"/>
        </w:rPr>
      </w:pPr>
      <w:bookmarkStart w:id="6" w:name="_Toc491862763"/>
      <w:r w:rsidRPr="00A90DF8">
        <w:rPr>
          <w:szCs w:val="28"/>
          <w:lang w:val="en-GB"/>
        </w:rPr>
        <w:t>Parameterization of BVOC production and emission</w:t>
      </w:r>
      <w:bookmarkEnd w:id="6"/>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Emission capacities for PFTs were determined from recommendations for global modelling (global PFT set) or from leaf-level observations (European PFT set). Current values applied in the benchmark set are described in Arneth et al. (2007b, supplementary material, global PFT set) and Schurgers et al. (2009b, European PFT set). </w:t>
      </w:r>
      <w:r w:rsidR="009B45FE">
        <w:rPr>
          <w:rFonts w:ascii="Times New Roman" w:hAnsi="Times New Roman" w:cs="Times New Roman"/>
          <w:szCs w:val="24"/>
          <w:lang w:val="en-GB"/>
        </w:rPr>
        <w:t>For monoterpenes, the original total emissions are maintained as in Schurgers et al. (2009), but separated into 9 different groups</w:t>
      </w:r>
      <w:r w:rsidR="007021F8">
        <w:rPr>
          <w:rFonts w:ascii="Times New Roman" w:hAnsi="Times New Roman" w:cs="Times New Roman"/>
          <w:szCs w:val="24"/>
          <w:lang w:val="en-GB"/>
        </w:rPr>
        <w:t xml:space="preserve"> (listed in Table A2)</w:t>
      </w:r>
      <w:r w:rsidR="009B45FE">
        <w:rPr>
          <w:rFonts w:ascii="Times New Roman" w:hAnsi="Times New Roman" w:cs="Times New Roman"/>
          <w:szCs w:val="24"/>
          <w:lang w:val="en-GB"/>
        </w:rPr>
        <w:t xml:space="preserve"> (thereafter merged together in endocyclic (TM1) and other (TM2) groups) This relative abundance of each monoterpene species was derived from </w:t>
      </w:r>
      <w:r w:rsidR="0046414A">
        <w:rPr>
          <w:rFonts w:ascii="Times New Roman" w:hAnsi="Times New Roman" w:cs="Times New Roman"/>
          <w:szCs w:val="24"/>
          <w:lang w:val="en-GB"/>
        </w:rPr>
        <w:t>Messina</w:t>
      </w:r>
      <w:r w:rsidR="009B45FE">
        <w:rPr>
          <w:rFonts w:ascii="Times New Roman" w:hAnsi="Times New Roman" w:cs="Times New Roman"/>
          <w:szCs w:val="24"/>
          <w:lang w:val="en-GB"/>
        </w:rPr>
        <w:t xml:space="preserve"> al.</w:t>
      </w:r>
      <w:r w:rsidR="0046414A">
        <w:rPr>
          <w:rFonts w:ascii="Times New Roman" w:hAnsi="Times New Roman" w:cs="Times New Roman"/>
          <w:szCs w:val="24"/>
          <w:lang w:val="en-GB"/>
        </w:rPr>
        <w:t xml:space="preserve"> (2015; table 4)</w:t>
      </w:r>
      <w:r w:rsidR="009B45FE">
        <w:rPr>
          <w:rFonts w:ascii="Times New Roman" w:hAnsi="Times New Roman" w:cs="Times New Roman"/>
          <w:szCs w:val="24"/>
          <w:lang w:val="en-GB"/>
        </w:rPr>
        <w:t xml:space="preserve"> for the global Pfts. For the European PFT</w:t>
      </w:r>
      <w:r w:rsidR="007021F8">
        <w:rPr>
          <w:rFonts w:ascii="Times New Roman" w:hAnsi="Times New Roman" w:cs="Times New Roman"/>
          <w:szCs w:val="24"/>
          <w:lang w:val="en-GB"/>
        </w:rPr>
        <w:t>’</w:t>
      </w:r>
      <w:r w:rsidR="009B45FE">
        <w:rPr>
          <w:rFonts w:ascii="Times New Roman" w:hAnsi="Times New Roman" w:cs="Times New Roman"/>
          <w:szCs w:val="24"/>
          <w:lang w:val="en-GB"/>
        </w:rPr>
        <w:t>s</w:t>
      </w:r>
      <w:r w:rsidR="007021F8">
        <w:rPr>
          <w:rFonts w:ascii="Times New Roman" w:hAnsi="Times New Roman" w:cs="Times New Roman"/>
          <w:szCs w:val="24"/>
          <w:lang w:val="en-GB"/>
        </w:rPr>
        <w:t>,</w:t>
      </w:r>
      <w:r w:rsidR="009B45FE">
        <w:rPr>
          <w:rFonts w:ascii="Times New Roman" w:hAnsi="Times New Roman" w:cs="Times New Roman"/>
          <w:szCs w:val="24"/>
          <w:lang w:val="en-GB"/>
        </w:rPr>
        <w:t xml:space="preserve"> </w:t>
      </w:r>
      <w:r w:rsidR="007021F8">
        <w:rPr>
          <w:rFonts w:ascii="Times New Roman" w:hAnsi="Times New Roman" w:cs="Times New Roman"/>
          <w:szCs w:val="24"/>
          <w:lang w:val="en-GB"/>
        </w:rPr>
        <w:t xml:space="preserve">only endocyclic monoterpenes </w:t>
      </w:r>
      <w:r w:rsidR="007021F8">
        <w:rPr>
          <w:rFonts w:ascii="Times New Roman" w:hAnsi="Times New Roman" w:cs="Times New Roman"/>
          <w:szCs w:val="24"/>
          <w:lang w:val="en-GB"/>
        </w:rPr>
        <w:lastRenderedPageBreak/>
        <w:t xml:space="preserve">and other monoterpenes were separated (applied in the code as α-pinene and β-pinene, respectively), and </w:t>
      </w:r>
      <w:r w:rsidR="009B45FE">
        <w:rPr>
          <w:rFonts w:ascii="Times New Roman" w:hAnsi="Times New Roman" w:cs="Times New Roman"/>
          <w:szCs w:val="24"/>
          <w:lang w:val="en-GB"/>
        </w:rPr>
        <w:t>relativ</w:t>
      </w:r>
      <w:r w:rsidR="0046414A">
        <w:rPr>
          <w:rFonts w:ascii="Times New Roman" w:hAnsi="Times New Roman" w:cs="Times New Roman"/>
          <w:szCs w:val="24"/>
          <w:lang w:val="en-GB"/>
        </w:rPr>
        <w:t>e abundan</w:t>
      </w:r>
      <w:r w:rsidR="0066204C">
        <w:rPr>
          <w:rFonts w:ascii="Times New Roman" w:hAnsi="Times New Roman" w:cs="Times New Roman"/>
          <w:szCs w:val="24"/>
          <w:lang w:val="en-GB"/>
        </w:rPr>
        <w:t>c</w:t>
      </w:r>
      <w:r w:rsidR="0046414A">
        <w:rPr>
          <w:rFonts w:ascii="Times New Roman" w:hAnsi="Times New Roman" w:cs="Times New Roman"/>
          <w:szCs w:val="24"/>
          <w:lang w:val="en-GB"/>
        </w:rPr>
        <w:t>es were derived from</w:t>
      </w:r>
      <w:r w:rsidR="00232817">
        <w:t xml:space="preserve"> Öström </w:t>
      </w:r>
      <w:r w:rsidR="00232817" w:rsidRPr="00776268">
        <w:rPr>
          <w:i/>
        </w:rPr>
        <w:t>et al.</w:t>
      </w:r>
      <w:r w:rsidR="00232817">
        <w:t>, in prep.</w:t>
      </w:r>
      <w:r w:rsidR="009B45FE">
        <w:rPr>
          <w:rFonts w:ascii="Times New Roman" w:hAnsi="Times New Roman" w:cs="Times New Roman"/>
          <w:szCs w:val="24"/>
          <w:lang w:val="en-GB"/>
        </w:rPr>
        <w:t xml:space="preserve"> and if not present, the global values were used. </w:t>
      </w:r>
      <w:r w:rsidR="00232817">
        <w:rPr>
          <w:rFonts w:ascii="Times New Roman" w:hAnsi="Times New Roman" w:cs="Times New Roman"/>
          <w:szCs w:val="24"/>
          <w:lang w:val="en-GB"/>
        </w:rPr>
        <w:t>All</w:t>
      </w:r>
      <w:r w:rsidRPr="00A90DF8">
        <w:rPr>
          <w:rFonts w:ascii="Times New Roman" w:hAnsi="Times New Roman" w:cs="Times New Roman"/>
          <w:szCs w:val="24"/>
          <w:lang w:val="en-GB"/>
        </w:rPr>
        <w:t xml:space="preserve"> parameters are listed in Appendix A.  </w:t>
      </w:r>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For parameterization of new PFTs, literature values for emission capacities (measured at standard conditions and expressed in μg g-1 h-1) can be used. </w:t>
      </w:r>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For monoterpene emission capacities that are based on a temperature dependence only, a multiplication with 2 is recommended to correct for the synthesis taking place during daytime only (see Schurgers et al., 2009a).</w:t>
      </w:r>
    </w:p>
    <w:p w:rsidR="00AC607A" w:rsidRPr="00A90DF8" w:rsidRDefault="00AC607A" w:rsidP="00AC607A">
      <w:pPr>
        <w:jc w:val="both"/>
        <w:rPr>
          <w:rFonts w:ascii="Times New Roman" w:hAnsi="Times New Roman" w:cs="Times New Roman"/>
          <w:szCs w:val="24"/>
          <w:lang w:val="en-GB"/>
        </w:rPr>
      </w:pPr>
    </w:p>
    <w:p w:rsidR="00AC607A" w:rsidRPr="00A90DF8" w:rsidRDefault="00AC607A" w:rsidP="00AC607A">
      <w:pPr>
        <w:pStyle w:val="Heading2"/>
        <w:spacing w:before="0" w:after="200"/>
        <w:jc w:val="both"/>
        <w:rPr>
          <w:szCs w:val="28"/>
          <w:lang w:val="en-GB"/>
        </w:rPr>
      </w:pPr>
      <w:bookmarkStart w:id="7" w:name="_Toc491862764"/>
      <w:r w:rsidRPr="00A90DF8">
        <w:rPr>
          <w:szCs w:val="28"/>
          <w:lang w:val="en-GB"/>
        </w:rPr>
        <w:t>Temperature corrections</w:t>
      </w:r>
      <w:bookmarkEnd w:id="7"/>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Because of the sensitivity of terpenoid production to temperature, corrections were implemented to convert the daily average air temperature to a daytime average leaf temperature. </w:t>
      </w:r>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For calculating the average daytime temperature from the daily value, the diurnal cycle is assumed to follow a sine wave with average temperature </w:t>
      </w:r>
      <w:r w:rsidRPr="00A90DF8">
        <w:rPr>
          <w:rFonts w:ascii="Times New Roman" w:hAnsi="Times New Roman" w:cs="Times New Roman"/>
          <w:i/>
          <w:szCs w:val="24"/>
          <w:lang w:val="en-GB"/>
        </w:rPr>
        <w:t>T</w:t>
      </w:r>
      <w:r w:rsidRPr="00A90DF8">
        <w:rPr>
          <w:rFonts w:ascii="Times New Roman" w:hAnsi="Times New Roman" w:cs="Times New Roman"/>
          <w:i/>
          <w:szCs w:val="24"/>
          <w:vertAlign w:val="subscript"/>
          <w:lang w:val="en-GB"/>
        </w:rPr>
        <w:t>av</w:t>
      </w:r>
      <w:r w:rsidRPr="00A90DF8">
        <w:rPr>
          <w:rFonts w:ascii="Times New Roman" w:hAnsi="Times New Roman" w:cs="Times New Roman"/>
          <w:szCs w:val="24"/>
          <w:lang w:val="en-GB"/>
        </w:rPr>
        <w:t xml:space="preserve"> and temperature amplitude </w:t>
      </w:r>
      <w:r w:rsidRPr="00A90DF8">
        <w:rPr>
          <w:rFonts w:ascii="Times New Roman" w:hAnsi="Times New Roman" w:cs="Times New Roman"/>
          <w:i/>
          <w:szCs w:val="24"/>
          <w:lang w:val="en-GB"/>
        </w:rPr>
        <w:t>T</w:t>
      </w:r>
      <w:r w:rsidRPr="00A90DF8">
        <w:rPr>
          <w:rFonts w:ascii="Times New Roman" w:hAnsi="Times New Roman" w:cs="Times New Roman"/>
          <w:i/>
          <w:szCs w:val="24"/>
          <w:vertAlign w:val="subscript"/>
          <w:lang w:val="en-GB"/>
        </w:rPr>
        <w:t>amp</w:t>
      </w:r>
      <w:r w:rsidRPr="00A90DF8">
        <w:rPr>
          <w:rFonts w:ascii="Times New Roman" w:hAnsi="Times New Roman" w:cs="Times New Roman"/>
          <w:szCs w:val="24"/>
          <w:lang w:val="en-GB"/>
        </w:rPr>
        <w:t xml:space="preserve">, with the maximum temperature reached at noon. This sine wave is integrated over daylength </w:t>
      </w:r>
      <w:r w:rsidRPr="00A90DF8">
        <w:rPr>
          <w:rFonts w:ascii="Times New Roman" w:hAnsi="Times New Roman" w:cs="Times New Roman"/>
          <w:i/>
          <w:szCs w:val="24"/>
          <w:lang w:val="en-GB"/>
        </w:rPr>
        <w:t>d</w:t>
      </w:r>
      <w:r w:rsidRPr="00A90DF8">
        <w:rPr>
          <w:rFonts w:ascii="Times New Roman" w:hAnsi="Times New Roman" w:cs="Times New Roman"/>
          <w:szCs w:val="24"/>
          <w:lang w:val="en-GB"/>
        </w:rPr>
        <w:t xml:space="preserve"> (in hours) centered around noon:</w:t>
      </w:r>
    </w:p>
    <w:p w:rsidR="00AC607A" w:rsidRPr="00A90DF8" w:rsidRDefault="00683B97" w:rsidP="00AC607A">
      <w:pPr>
        <w:jc w:val="both"/>
        <w:rPr>
          <w:rFonts w:ascii="Times New Roman" w:hAnsi="Times New Roman" w:cs="Times New Roman"/>
          <w:szCs w:val="24"/>
          <w:lang w:val="en-GB"/>
        </w:rPr>
      </w:pPr>
      <m:oMathPara>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daytime</m:t>
              </m:r>
            </m:sub>
          </m:sSub>
          <m:r>
            <w:rPr>
              <w:rFonts w:ascii="Cambria Math" w:hAnsi="Cambria Math" w:cs="Times New Roman"/>
              <w:szCs w:val="24"/>
              <w:lang w:val="en-GB"/>
            </w:rPr>
            <m:t>=</m:t>
          </m:r>
          <m:nary>
            <m:naryPr>
              <m:limLoc m:val="subSup"/>
              <m:ctrlPr>
                <w:rPr>
                  <w:rFonts w:ascii="Cambria Math" w:hAnsi="Cambria Math" w:cs="Times New Roman"/>
                  <w:i/>
                  <w:szCs w:val="24"/>
                  <w:lang w:val="en-GB"/>
                </w:rPr>
              </m:ctrlPr>
            </m:naryPr>
            <m:sub>
              <m:r>
                <w:rPr>
                  <w:rFonts w:ascii="Cambria Math" w:hAnsi="Cambria Math" w:cs="Times New Roman"/>
                  <w:szCs w:val="24"/>
                  <w:lang w:val="en-GB"/>
                </w:rPr>
                <m:t>12-d/2</m:t>
              </m:r>
            </m:sub>
            <m:sup>
              <m:r>
                <w:rPr>
                  <w:rFonts w:ascii="Cambria Math" w:hAnsi="Cambria Math" w:cs="Times New Roman"/>
                  <w:szCs w:val="24"/>
                  <w:lang w:val="en-GB"/>
                </w:rPr>
                <m:t>12+d/2</m:t>
              </m:r>
            </m:sup>
            <m:e>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av</m:t>
                  </m:r>
                </m:sub>
              </m:sSub>
            </m:e>
          </m:nary>
          <m:r>
            <w:rPr>
              <w:rFonts w:ascii="Cambria Math" w:hAnsi="Cambria Math" w:cs="Times New Roman"/>
              <w:szCs w:val="24"/>
              <w:lang w:val="en-GB"/>
            </w:rPr>
            <m:t>+</m:t>
          </m:r>
          <m:f>
            <m:fPr>
              <m:ctrlPr>
                <w:rPr>
                  <w:rFonts w:ascii="Cambria Math" w:hAnsi="Cambria Math" w:cs="Times New Roman"/>
                  <w:i/>
                  <w:szCs w:val="24"/>
                  <w:lang w:val="en-GB"/>
                </w:rPr>
              </m:ctrlPr>
            </m:fPr>
            <m:num>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amp</m:t>
                  </m:r>
                </m:sub>
              </m:sSub>
            </m:num>
            <m:den>
              <m:r>
                <w:rPr>
                  <w:rFonts w:ascii="Cambria Math" w:hAnsi="Cambria Math" w:cs="Times New Roman"/>
                  <w:szCs w:val="24"/>
                  <w:lang w:val="en-GB"/>
                </w:rPr>
                <m:t>2</m:t>
              </m:r>
            </m:den>
          </m:f>
          <m:func>
            <m:funcPr>
              <m:ctrlPr>
                <w:rPr>
                  <w:rFonts w:ascii="Cambria Math" w:hAnsi="Cambria Math" w:cs="Times New Roman"/>
                  <w:i/>
                  <w:szCs w:val="24"/>
                  <w:lang w:val="en-GB"/>
                </w:rPr>
              </m:ctrlPr>
            </m:funcPr>
            <m:fName>
              <m:r>
                <m:rPr>
                  <m:sty m:val="p"/>
                </m:rPr>
                <w:rPr>
                  <w:rFonts w:ascii="Cambria Math" w:hAnsi="Cambria Math" w:cs="Times New Roman"/>
                  <w:szCs w:val="24"/>
                  <w:lang w:val="en-GB"/>
                </w:rPr>
                <m:t>sin</m:t>
              </m:r>
            </m:fName>
            <m:e>
              <m:d>
                <m:dPr>
                  <m:ctrlPr>
                    <w:rPr>
                      <w:rFonts w:ascii="Cambria Math" w:hAnsi="Cambria Math" w:cs="Times New Roman"/>
                      <w:i/>
                      <w:szCs w:val="24"/>
                      <w:lang w:val="en-GB"/>
                    </w:rPr>
                  </m:ctrlPr>
                </m:dPr>
                <m:e>
                  <m:r>
                    <w:rPr>
                      <w:rFonts w:ascii="Cambria Math" w:hAnsi="Cambria Math" w:cs="Times New Roman"/>
                      <w:szCs w:val="24"/>
                      <w:lang w:val="en-GB"/>
                    </w:rPr>
                    <m:t>2</m:t>
                  </m:r>
                  <m:r>
                    <m:rPr>
                      <m:sty m:val="p"/>
                    </m:rPr>
                    <w:rPr>
                      <w:rFonts w:ascii="Cambria Math" w:hAnsi="Cambria Math" w:cs="Times New Roman"/>
                      <w:szCs w:val="24"/>
                      <w:lang w:val="en-GB"/>
                    </w:rPr>
                    <m:t>π</m:t>
                  </m:r>
                  <m:f>
                    <m:fPr>
                      <m:ctrlPr>
                        <w:rPr>
                          <w:rFonts w:ascii="Cambria Math" w:hAnsi="Cambria Math" w:cs="Times New Roman"/>
                          <w:i/>
                          <w:szCs w:val="24"/>
                          <w:lang w:val="en-GB"/>
                        </w:rPr>
                      </m:ctrlPr>
                    </m:fPr>
                    <m:num>
                      <m:r>
                        <w:rPr>
                          <w:rFonts w:ascii="Cambria Math" w:hAnsi="Cambria Math" w:cs="Times New Roman"/>
                          <w:szCs w:val="24"/>
                          <w:lang w:val="en-GB"/>
                        </w:rPr>
                        <m:t>t-6</m:t>
                      </m:r>
                    </m:num>
                    <m:den>
                      <m:r>
                        <w:rPr>
                          <w:rFonts w:ascii="Cambria Math" w:hAnsi="Cambria Math" w:cs="Times New Roman"/>
                          <w:szCs w:val="24"/>
                          <w:lang w:val="en-GB"/>
                        </w:rPr>
                        <m:t>24</m:t>
                      </m:r>
                    </m:den>
                  </m:f>
                </m:e>
              </m:d>
              <m:r>
                <m:rPr>
                  <m:sty m:val="p"/>
                </m:rPr>
                <w:rPr>
                  <w:rFonts w:ascii="Cambria Math" w:hAnsi="Cambria Math" w:cs="Times New Roman"/>
                  <w:szCs w:val="24"/>
                  <w:lang w:val="en-GB"/>
                </w:rPr>
                <m:t>d</m:t>
              </m:r>
              <m:r>
                <w:rPr>
                  <w:rFonts w:ascii="Cambria Math" w:hAnsi="Cambria Math" w:cs="Times New Roman"/>
                  <w:szCs w:val="24"/>
                  <w:lang w:val="en-GB"/>
                </w:rPr>
                <m:t>t</m:t>
              </m:r>
            </m:e>
          </m:func>
        </m:oMath>
      </m:oMathPara>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which can be solved analytically to</w:t>
      </w:r>
    </w:p>
    <w:p w:rsidR="00AC607A" w:rsidRPr="00A90DF8" w:rsidRDefault="00683B97" w:rsidP="00AC607A">
      <w:pPr>
        <w:jc w:val="both"/>
        <w:rPr>
          <w:rFonts w:ascii="Times New Roman" w:hAnsi="Times New Roman" w:cs="Times New Roman"/>
          <w:szCs w:val="24"/>
          <w:lang w:val="en-GB"/>
        </w:rPr>
      </w:pPr>
      <m:oMathPara>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daytime</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av</m:t>
              </m:r>
            </m:sub>
          </m:sSub>
          <m:r>
            <w:rPr>
              <w:rFonts w:ascii="Cambria Math" w:hAnsi="Cambria Math" w:cs="Times New Roman"/>
              <w:szCs w:val="24"/>
              <w:lang w:val="en-GB"/>
            </w:rPr>
            <m:t>+</m:t>
          </m:r>
          <m:f>
            <m:fPr>
              <m:ctrlPr>
                <w:rPr>
                  <w:rFonts w:ascii="Cambria Math" w:hAnsi="Cambria Math" w:cs="Times New Roman"/>
                  <w:i/>
                  <w:szCs w:val="24"/>
                  <w:lang w:val="en-GB"/>
                </w:rPr>
              </m:ctrlPr>
            </m:fPr>
            <m:num>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amp</m:t>
                  </m:r>
                </m:sub>
              </m:sSub>
            </m:num>
            <m:den>
              <m:r>
                <w:rPr>
                  <w:rFonts w:ascii="Cambria Math" w:hAnsi="Cambria Math" w:cs="Times New Roman"/>
                  <w:szCs w:val="24"/>
                  <w:lang w:val="en-GB"/>
                </w:rPr>
                <m:t>2</m:t>
              </m:r>
            </m:den>
          </m:f>
          <m:r>
            <w:rPr>
              <w:rFonts w:ascii="Cambria Math" w:hAnsi="Cambria Math" w:cs="Times New Roman"/>
              <w:szCs w:val="24"/>
              <w:lang w:val="en-GB"/>
            </w:rPr>
            <m:t xml:space="preserve">  </m:t>
          </m:r>
          <m:f>
            <m:fPr>
              <m:ctrlPr>
                <w:rPr>
                  <w:rFonts w:ascii="Cambria Math" w:hAnsi="Cambria Math" w:cs="Times New Roman"/>
                  <w:i/>
                  <w:szCs w:val="24"/>
                  <w:lang w:val="en-GB"/>
                </w:rPr>
              </m:ctrlPr>
            </m:fPr>
            <m:num>
              <m:func>
                <m:funcPr>
                  <m:ctrlPr>
                    <w:rPr>
                      <w:rFonts w:ascii="Cambria Math" w:hAnsi="Cambria Math" w:cs="Times New Roman"/>
                      <w:i/>
                      <w:szCs w:val="24"/>
                      <w:lang w:val="en-GB"/>
                    </w:rPr>
                  </m:ctrlPr>
                </m:funcPr>
                <m:fName>
                  <m:r>
                    <m:rPr>
                      <m:sty m:val="p"/>
                    </m:rPr>
                    <w:rPr>
                      <w:rFonts w:ascii="Cambria Math" w:hAnsi="Cambria Math" w:cs="Times New Roman"/>
                      <w:szCs w:val="24"/>
                      <w:lang w:val="en-GB"/>
                    </w:rPr>
                    <m:t>sin</m:t>
                  </m:r>
                </m:fName>
                <m:e>
                  <m:d>
                    <m:dPr>
                      <m:ctrlPr>
                        <w:rPr>
                          <w:rFonts w:ascii="Cambria Math" w:hAnsi="Cambria Math" w:cs="Times New Roman"/>
                          <w:i/>
                          <w:szCs w:val="24"/>
                          <w:lang w:val="en-GB"/>
                        </w:rPr>
                      </m:ctrlPr>
                    </m:dPr>
                    <m:e>
                      <m:r>
                        <m:rPr>
                          <m:sty m:val="p"/>
                        </m:rPr>
                        <w:rPr>
                          <w:rFonts w:ascii="Cambria Math" w:hAnsi="Cambria Math" w:cs="Times New Roman"/>
                          <w:szCs w:val="24"/>
                          <w:lang w:val="en-GB"/>
                        </w:rPr>
                        <m:t>π</m:t>
                      </m:r>
                      <m:r>
                        <w:rPr>
                          <w:rFonts w:ascii="Cambria Math" w:hAnsi="Cambria Math" w:cs="Times New Roman"/>
                          <w:szCs w:val="24"/>
                          <w:lang w:val="en-GB"/>
                        </w:rPr>
                        <m:t>d/24</m:t>
                      </m:r>
                    </m:e>
                  </m:d>
                </m:e>
              </m:func>
            </m:num>
            <m:den>
              <m:r>
                <m:rPr>
                  <m:sty m:val="p"/>
                </m:rPr>
                <w:rPr>
                  <w:rFonts w:ascii="Cambria Math" w:hAnsi="Cambria Math" w:cs="Times New Roman"/>
                  <w:szCs w:val="24"/>
                  <w:lang w:val="en-GB"/>
                </w:rPr>
                <m:t>π</m:t>
              </m:r>
              <m:r>
                <w:rPr>
                  <w:rFonts w:ascii="Cambria Math" w:hAnsi="Cambria Math" w:cs="Times New Roman"/>
                  <w:szCs w:val="24"/>
                  <w:lang w:val="en-GB"/>
                </w:rPr>
                <m:t>d/24</m:t>
              </m:r>
            </m:den>
          </m:f>
        </m:oMath>
      </m:oMathPara>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This daytime air temperature is used in the calculation of leaf temperatures. This calculation is made by computing the energy balance of the canopy, which can be written as </w:t>
      </w:r>
    </w:p>
    <w:p w:rsidR="00AC607A" w:rsidRPr="00A90DF8" w:rsidRDefault="00683B97" w:rsidP="00AC607A">
      <w:pPr>
        <w:jc w:val="both"/>
        <w:rPr>
          <w:rFonts w:ascii="Times New Roman" w:hAnsi="Times New Roman" w:cs="Times New Roman"/>
          <w:szCs w:val="24"/>
          <w:lang w:val="en-GB"/>
        </w:rPr>
      </w:pPr>
      <m:oMathPara>
        <m:oMath>
          <m:sSub>
            <m:sSubPr>
              <m:ctrlPr>
                <w:rPr>
                  <w:rFonts w:ascii="Cambria Math" w:hAnsi="Cambria Math" w:cs="Times New Roman"/>
                  <w:i/>
                  <w:szCs w:val="24"/>
                  <w:lang w:val="en-GB"/>
                </w:rPr>
              </m:ctrlPr>
            </m:sSubPr>
            <m:e>
              <m:r>
                <w:rPr>
                  <w:rFonts w:ascii="Cambria Math" w:hAnsi="Cambria Math" w:cs="Times New Roman"/>
                  <w:szCs w:val="24"/>
                  <w:lang w:val="en-GB"/>
                </w:rPr>
                <m:t>S</m:t>
              </m:r>
            </m:e>
            <m:sub>
              <m:r>
                <w:rPr>
                  <w:rFonts w:ascii="Cambria Math" w:hAnsi="Cambria Math" w:cs="Times New Roman"/>
                  <w:szCs w:val="24"/>
                  <w:lang w:val="en-GB"/>
                </w:rPr>
                <m:t>net</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L</m:t>
              </m:r>
            </m:e>
            <m:sub>
              <m:r>
                <w:rPr>
                  <w:rFonts w:ascii="Cambria Math" w:hAnsi="Cambria Math" w:cs="Times New Roman"/>
                  <w:szCs w:val="24"/>
                  <w:lang w:val="en-GB"/>
                </w:rPr>
                <m:t>net</m:t>
              </m:r>
            </m:sub>
          </m:sSub>
          <m:r>
            <w:rPr>
              <w:rFonts w:ascii="Cambria Math" w:hAnsi="Cambria Math" w:cs="Times New Roman"/>
              <w:szCs w:val="24"/>
              <w:lang w:val="en-GB"/>
            </w:rPr>
            <m:t>+H+λE</m:t>
          </m:r>
          <m:r>
            <w:rPr>
              <w:rFonts w:ascii="Cambria Math" w:eastAsiaTheme="minorEastAsia" w:hAnsi="Cambria Math" w:cs="Times New Roman"/>
              <w:szCs w:val="24"/>
              <w:lang w:val="en-GB"/>
            </w:rPr>
            <m:t>=0</m:t>
          </m:r>
        </m:oMath>
      </m:oMathPara>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The fluxes of sensible heat and longwave radiation depend on the leaf temperature, and this is used to make the total of all fluxes balance. Net shortwave radiation is computed already for the downward radiation flux following Prentice et al. (1993). Latent heat is computed from the actual evapotranspiration multiplied with the vapourization energy λ. </w:t>
      </w:r>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Incoming and outgoing longwave radiation are computed from the air temperature and the leaf temperature, respectively, using Stefan-Boltzmann law:</w:t>
      </w:r>
    </w:p>
    <w:p w:rsidR="00AC607A" w:rsidRPr="00A90DF8" w:rsidRDefault="00683B97" w:rsidP="00AC607A">
      <w:pPr>
        <w:jc w:val="both"/>
        <w:rPr>
          <w:rFonts w:ascii="Times New Roman" w:hAnsi="Times New Roman" w:cs="Times New Roman"/>
          <w:szCs w:val="24"/>
          <w:lang w:val="en-GB"/>
        </w:rPr>
      </w:pPr>
      <m:oMathPara>
        <m:oMath>
          <m:sSub>
            <m:sSubPr>
              <m:ctrlPr>
                <w:rPr>
                  <w:rFonts w:ascii="Cambria Math" w:hAnsi="Cambria Math" w:cs="Times New Roman"/>
                  <w:i/>
                  <w:szCs w:val="24"/>
                  <w:lang w:val="en-GB"/>
                </w:rPr>
              </m:ctrlPr>
            </m:sSubPr>
            <m:e>
              <m:r>
                <w:rPr>
                  <w:rFonts w:ascii="Cambria Math" w:hAnsi="Cambria Math" w:cs="Times New Roman"/>
                  <w:szCs w:val="24"/>
                  <w:lang w:val="en-GB"/>
                </w:rPr>
                <m:t>L</m:t>
              </m:r>
            </m:e>
            <m:sub>
              <m:r>
                <w:rPr>
                  <w:rFonts w:ascii="Cambria Math" w:hAnsi="Cambria Math" w:cs="Times New Roman"/>
                  <w:szCs w:val="24"/>
                  <w:lang w:val="en-GB"/>
                </w:rPr>
                <m:t>net</m:t>
              </m:r>
            </m:sub>
          </m:sSub>
          <m:r>
            <w:rPr>
              <w:rFonts w:ascii="Cambria Math" w:eastAsiaTheme="minorEastAsia" w:hAnsi="Cambria Math" w:cs="Times New Roman"/>
              <w:szCs w:val="24"/>
              <w:lang w:val="en-GB"/>
            </w:rPr>
            <m:t>=</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ε</m:t>
              </m:r>
            </m:e>
            <m:sub>
              <m:r>
                <w:rPr>
                  <w:rFonts w:ascii="Cambria Math" w:eastAsiaTheme="minorEastAsia" w:hAnsi="Cambria Math" w:cs="Times New Roman"/>
                  <w:szCs w:val="24"/>
                  <w:lang w:val="en-GB"/>
                </w:rPr>
                <m:t>a</m:t>
              </m:r>
            </m:sub>
          </m:sSub>
          <m:r>
            <w:rPr>
              <w:rFonts w:ascii="Cambria Math" w:eastAsiaTheme="minorEastAsia" w:hAnsi="Cambria Math" w:cs="Times New Roman"/>
              <w:szCs w:val="24"/>
              <w:lang w:val="en-GB"/>
            </w:rPr>
            <m:t>σ</m:t>
          </m:r>
          <m:sSubSup>
            <m:sSubSupPr>
              <m:ctrlPr>
                <w:rPr>
                  <w:rFonts w:ascii="Cambria Math" w:eastAsiaTheme="minorEastAsia" w:hAnsi="Cambria Math" w:cs="Times New Roman"/>
                  <w:i/>
                  <w:szCs w:val="24"/>
                  <w:lang w:val="en-GB"/>
                </w:rPr>
              </m:ctrlPr>
            </m:sSubSup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a</m:t>
              </m:r>
            </m:sub>
            <m:sup>
              <m:r>
                <w:rPr>
                  <w:rFonts w:ascii="Cambria Math" w:eastAsiaTheme="minorEastAsia" w:hAnsi="Cambria Math" w:cs="Times New Roman"/>
                  <w:szCs w:val="24"/>
                  <w:lang w:val="en-GB"/>
                </w:rPr>
                <m:t>4</m:t>
              </m:r>
            </m:sup>
          </m:sSubSup>
          <m:r>
            <w:rPr>
              <w:rFonts w:ascii="Cambria Math" w:eastAsiaTheme="minorEastAsia" w:hAnsi="Cambria Math" w:cs="Times New Roman"/>
              <w:szCs w:val="24"/>
              <w:lang w:val="en-GB"/>
            </w:rPr>
            <m:t>-</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ε</m:t>
              </m:r>
            </m:e>
            <m:sub>
              <m:r>
                <w:rPr>
                  <w:rFonts w:ascii="Cambria Math" w:eastAsiaTheme="minorEastAsia" w:hAnsi="Cambria Math" w:cs="Times New Roman"/>
                  <w:szCs w:val="24"/>
                  <w:lang w:val="en-GB"/>
                </w:rPr>
                <m:t>l</m:t>
              </m:r>
            </m:sub>
          </m:sSub>
          <m:r>
            <w:rPr>
              <w:rFonts w:ascii="Cambria Math" w:eastAsiaTheme="minorEastAsia" w:hAnsi="Cambria Math" w:cs="Times New Roman"/>
              <w:szCs w:val="24"/>
              <w:lang w:val="en-GB"/>
            </w:rPr>
            <m:t>σ</m:t>
          </m:r>
          <m:sSubSup>
            <m:sSubSupPr>
              <m:ctrlPr>
                <w:rPr>
                  <w:rFonts w:ascii="Cambria Math" w:eastAsiaTheme="minorEastAsia" w:hAnsi="Cambria Math" w:cs="Times New Roman"/>
                  <w:i/>
                  <w:szCs w:val="24"/>
                  <w:lang w:val="en-GB"/>
                </w:rPr>
              </m:ctrlPr>
            </m:sSubSup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l</m:t>
              </m:r>
            </m:sub>
            <m:sup>
              <m:r>
                <w:rPr>
                  <w:rFonts w:ascii="Cambria Math" w:eastAsiaTheme="minorEastAsia" w:hAnsi="Cambria Math" w:cs="Times New Roman"/>
                  <w:szCs w:val="24"/>
                  <w:lang w:val="en-GB"/>
                </w:rPr>
                <m:t>4</m:t>
              </m:r>
            </m:sup>
          </m:sSubSup>
        </m:oMath>
      </m:oMathPara>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A first order Taylor expansion is used as approximation to express the leaf temperature contribution ε</w:t>
      </w:r>
      <w:r w:rsidRPr="00A90DF8">
        <w:rPr>
          <w:rFonts w:ascii="Times New Roman" w:hAnsi="Times New Roman" w:cs="Times New Roman"/>
          <w:szCs w:val="24"/>
          <w:vertAlign w:val="subscript"/>
          <w:lang w:val="en-GB"/>
        </w:rPr>
        <w:t>l</w:t>
      </w:r>
      <w:r w:rsidRPr="00A90DF8">
        <w:rPr>
          <w:rFonts w:ascii="Times New Roman" w:hAnsi="Times New Roman" w:cs="Times New Roman"/>
          <w:szCs w:val="24"/>
          <w:lang w:val="en-GB"/>
        </w:rPr>
        <w:t>σ</w:t>
      </w:r>
      <w:r w:rsidRPr="00A90DF8">
        <w:rPr>
          <w:rFonts w:ascii="Times New Roman" w:hAnsi="Times New Roman" w:cs="Times New Roman"/>
          <w:i/>
          <w:szCs w:val="24"/>
          <w:lang w:val="en-GB"/>
        </w:rPr>
        <w:t>T</w:t>
      </w:r>
      <w:r w:rsidRPr="00A90DF8">
        <w:rPr>
          <w:rFonts w:ascii="Times New Roman" w:hAnsi="Times New Roman" w:cs="Times New Roman"/>
          <w:szCs w:val="24"/>
          <w:vertAlign w:val="subscript"/>
          <w:lang w:val="en-GB"/>
        </w:rPr>
        <w:t>l</w:t>
      </w:r>
      <w:r w:rsidRPr="00A90DF8">
        <w:rPr>
          <w:rFonts w:ascii="Times New Roman" w:hAnsi="Times New Roman" w:cs="Times New Roman"/>
          <w:szCs w:val="24"/>
          <w:vertAlign w:val="superscript"/>
          <w:lang w:val="en-GB"/>
        </w:rPr>
        <w:t>4</w:t>
      </w:r>
      <w:r w:rsidRPr="00A90DF8">
        <w:rPr>
          <w:rFonts w:ascii="Times New Roman" w:hAnsi="Times New Roman" w:cs="Times New Roman"/>
          <w:szCs w:val="24"/>
          <w:lang w:val="en-GB"/>
        </w:rPr>
        <w:t xml:space="preserve"> as a function of </w:t>
      </w:r>
      <w:r w:rsidRPr="00A90DF8">
        <w:rPr>
          <w:rFonts w:ascii="Times New Roman" w:hAnsi="Times New Roman" w:cs="Times New Roman"/>
          <w:i/>
          <w:szCs w:val="24"/>
          <w:lang w:val="en-GB"/>
        </w:rPr>
        <w:t>T</w:t>
      </w:r>
      <w:r w:rsidRPr="00A90DF8">
        <w:rPr>
          <w:rFonts w:ascii="Times New Roman" w:hAnsi="Times New Roman" w:cs="Times New Roman"/>
          <w:szCs w:val="24"/>
          <w:vertAlign w:val="subscript"/>
          <w:lang w:val="en-GB"/>
        </w:rPr>
        <w:t>a</w:t>
      </w:r>
      <w:r w:rsidRPr="00A90DF8">
        <w:rPr>
          <w:rFonts w:ascii="Times New Roman" w:hAnsi="Times New Roman" w:cs="Times New Roman"/>
          <w:szCs w:val="24"/>
          <w:lang w:val="en-GB"/>
        </w:rPr>
        <w:t xml:space="preserve">, and atmosphere and leaf emissivities are assumed </w:t>
      </w:r>
      <w:r w:rsidRPr="00A90DF8">
        <w:rPr>
          <w:rFonts w:ascii="Times New Roman" w:hAnsi="Times New Roman" w:cs="Times New Roman"/>
          <w:szCs w:val="24"/>
          <w:lang w:val="en-GB"/>
        </w:rPr>
        <w:lastRenderedPageBreak/>
        <w:t>equal, which makes the net longwave radiation a linear function of the difference between leaf temperature and air temperature:</w:t>
      </w:r>
    </w:p>
    <w:p w:rsidR="00AC607A" w:rsidRPr="00A90DF8" w:rsidRDefault="00683B97" w:rsidP="00AC607A">
      <w:pPr>
        <w:jc w:val="both"/>
        <w:rPr>
          <w:rFonts w:ascii="Times New Roman" w:hAnsi="Times New Roman" w:cs="Times New Roman"/>
          <w:szCs w:val="24"/>
          <w:lang w:val="en-GB"/>
        </w:rPr>
      </w:pPr>
      <m:oMathPara>
        <m:oMath>
          <m:sSub>
            <m:sSubPr>
              <m:ctrlPr>
                <w:rPr>
                  <w:rFonts w:ascii="Cambria Math" w:hAnsi="Cambria Math" w:cs="Times New Roman"/>
                  <w:i/>
                  <w:szCs w:val="24"/>
                  <w:lang w:val="en-GB"/>
                </w:rPr>
              </m:ctrlPr>
            </m:sSubPr>
            <m:e>
              <m:r>
                <w:rPr>
                  <w:rFonts w:ascii="Cambria Math" w:hAnsi="Cambria Math" w:cs="Times New Roman"/>
                  <w:szCs w:val="24"/>
                  <w:lang w:val="en-GB"/>
                </w:rPr>
                <m:t>L</m:t>
              </m:r>
            </m:e>
            <m:sub>
              <m:r>
                <w:rPr>
                  <w:rFonts w:ascii="Cambria Math" w:hAnsi="Cambria Math" w:cs="Times New Roman"/>
                  <w:szCs w:val="24"/>
                  <w:lang w:val="en-GB"/>
                </w:rPr>
                <m:t>net</m:t>
              </m:r>
            </m:sub>
          </m:sSub>
          <m:r>
            <w:rPr>
              <w:rFonts w:ascii="Cambria Math" w:eastAsiaTheme="minorEastAsia" w:hAnsi="Cambria Math" w:cs="Times New Roman"/>
              <w:szCs w:val="24"/>
              <w:lang w:val="en-GB"/>
            </w:rPr>
            <m:t>=</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4ε</m:t>
              </m:r>
            </m:e>
            <m:sub>
              <m:r>
                <w:rPr>
                  <w:rFonts w:ascii="Cambria Math" w:eastAsiaTheme="minorEastAsia" w:hAnsi="Cambria Math" w:cs="Times New Roman"/>
                  <w:szCs w:val="24"/>
                  <w:lang w:val="en-GB"/>
                </w:rPr>
                <m:t>l</m:t>
              </m:r>
            </m:sub>
          </m:sSub>
          <m:r>
            <w:rPr>
              <w:rFonts w:ascii="Cambria Math" w:eastAsiaTheme="minorEastAsia" w:hAnsi="Cambria Math" w:cs="Times New Roman"/>
              <w:szCs w:val="24"/>
              <w:lang w:val="en-GB"/>
            </w:rPr>
            <m:t>σ</m:t>
          </m:r>
          <m:sSubSup>
            <m:sSubSupPr>
              <m:ctrlPr>
                <w:rPr>
                  <w:rFonts w:ascii="Cambria Math" w:eastAsiaTheme="minorEastAsia" w:hAnsi="Cambria Math" w:cs="Times New Roman"/>
                  <w:i/>
                  <w:szCs w:val="24"/>
                  <w:lang w:val="en-GB"/>
                </w:rPr>
              </m:ctrlPr>
            </m:sSubSup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a</m:t>
              </m:r>
            </m:sub>
            <m:sup>
              <m:r>
                <w:rPr>
                  <w:rFonts w:ascii="Cambria Math" w:eastAsiaTheme="minorEastAsia" w:hAnsi="Cambria Math" w:cs="Times New Roman"/>
                  <w:szCs w:val="24"/>
                  <w:lang w:val="en-GB"/>
                </w:rPr>
                <m:t>3</m:t>
              </m:r>
            </m:sup>
          </m:sSubSup>
          <m:d>
            <m:dPr>
              <m:ctrlPr>
                <w:rPr>
                  <w:rFonts w:ascii="Cambria Math" w:eastAsiaTheme="minorEastAsia" w:hAnsi="Cambria Math" w:cs="Times New Roman"/>
                  <w:i/>
                  <w:szCs w:val="24"/>
                  <w:lang w:val="en-GB"/>
                </w:rPr>
              </m:ctrlPr>
            </m:dPr>
            <m:e>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l</m:t>
                  </m:r>
                </m:sub>
              </m:sSub>
              <m:r>
                <w:rPr>
                  <w:rFonts w:ascii="Cambria Math" w:eastAsiaTheme="minorEastAsia" w:hAnsi="Cambria Math" w:cs="Times New Roman"/>
                  <w:szCs w:val="24"/>
                  <w:lang w:val="en-GB"/>
                </w:rPr>
                <m:t>-</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a</m:t>
                  </m:r>
                </m:sub>
              </m:sSub>
            </m:e>
          </m:d>
        </m:oMath>
      </m:oMathPara>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Similarly, the flux of sensible heat can be expressed as a linear function of the temperature difference, using PFT-specific values for the aerodynamic resistance </w:t>
      </w:r>
      <w:r w:rsidRPr="00A90DF8">
        <w:rPr>
          <w:rFonts w:ascii="Times New Roman" w:hAnsi="Times New Roman" w:cs="Times New Roman"/>
          <w:i/>
          <w:szCs w:val="24"/>
          <w:lang w:val="en-GB"/>
        </w:rPr>
        <w:t>r</w:t>
      </w:r>
      <w:r w:rsidRPr="00A90DF8">
        <w:rPr>
          <w:rFonts w:ascii="Times New Roman" w:hAnsi="Times New Roman" w:cs="Times New Roman"/>
          <w:szCs w:val="24"/>
          <w:vertAlign w:val="subscript"/>
          <w:lang w:val="en-GB"/>
        </w:rPr>
        <w:t>b,h</w:t>
      </w:r>
      <w:r w:rsidRPr="00A90DF8">
        <w:rPr>
          <w:rFonts w:ascii="Times New Roman" w:hAnsi="Times New Roman" w:cs="Times New Roman"/>
          <w:szCs w:val="24"/>
          <w:lang w:val="en-GB"/>
        </w:rPr>
        <w:t>:</w:t>
      </w:r>
    </w:p>
    <w:p w:rsidR="00AC607A" w:rsidRPr="00A90DF8" w:rsidRDefault="00AC607A" w:rsidP="00AC607A">
      <w:pPr>
        <w:jc w:val="both"/>
        <w:rPr>
          <w:rFonts w:ascii="Times New Roman" w:hAnsi="Times New Roman" w:cs="Times New Roman"/>
          <w:szCs w:val="24"/>
          <w:lang w:val="en-GB"/>
        </w:rPr>
      </w:pPr>
      <m:oMathPara>
        <m:oMath>
          <m:r>
            <w:rPr>
              <w:rFonts w:ascii="Cambria Math" w:hAnsi="Cambria Math" w:cs="Times New Roman"/>
              <w:szCs w:val="24"/>
              <w:lang w:val="en-GB"/>
            </w:rPr>
            <m:t>H</m:t>
          </m:r>
          <m:r>
            <w:rPr>
              <w:rFonts w:ascii="Cambria Math" w:eastAsiaTheme="minorEastAsia" w:hAnsi="Cambria Math" w:cs="Times New Roman"/>
              <w:szCs w:val="24"/>
              <w:lang w:val="en-GB"/>
            </w:rPr>
            <m:t>=</m:t>
          </m:r>
          <m:d>
            <m:dPr>
              <m:ctrlPr>
                <w:rPr>
                  <w:rFonts w:ascii="Cambria Math" w:eastAsiaTheme="minorEastAsia" w:hAnsi="Cambria Math" w:cs="Times New Roman"/>
                  <w:i/>
                  <w:szCs w:val="24"/>
                  <w:lang w:val="en-GB"/>
                </w:rPr>
              </m:ctrlPr>
            </m:dPr>
            <m:e>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l</m:t>
                  </m:r>
                </m:sub>
              </m:sSub>
              <m:r>
                <w:rPr>
                  <w:rFonts w:ascii="Cambria Math" w:eastAsiaTheme="minorEastAsia" w:hAnsi="Cambria Math" w:cs="Times New Roman"/>
                  <w:szCs w:val="24"/>
                  <w:lang w:val="en-GB"/>
                </w:rPr>
                <m:t>-</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a</m:t>
                  </m:r>
                </m:sub>
              </m:sSub>
            </m:e>
          </m:d>
          <m:f>
            <m:fPr>
              <m:ctrlPr>
                <w:rPr>
                  <w:rFonts w:ascii="Cambria Math" w:eastAsiaTheme="minorEastAsia" w:hAnsi="Cambria Math" w:cs="Times New Roman"/>
                  <w:i/>
                  <w:szCs w:val="24"/>
                  <w:lang w:val="en-GB"/>
                </w:rPr>
              </m:ctrlPr>
            </m:fPr>
            <m:num>
              <m:r>
                <w:rPr>
                  <w:rFonts w:ascii="Cambria Math" w:eastAsiaTheme="minorEastAsia" w:hAnsi="Cambria Math" w:cs="Times New Roman"/>
                  <w:szCs w:val="24"/>
                  <w:lang w:val="en-GB"/>
                </w:rPr>
                <m:t>ρ</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C</m:t>
                  </m:r>
                </m:e>
                <m:sub>
                  <m:r>
                    <w:rPr>
                      <w:rFonts w:ascii="Cambria Math" w:eastAsiaTheme="minorEastAsia" w:hAnsi="Cambria Math" w:cs="Times New Roman"/>
                      <w:szCs w:val="24"/>
                      <w:lang w:val="en-GB"/>
                    </w:rPr>
                    <m:t>p</m:t>
                  </m:r>
                </m:sub>
              </m:sSub>
            </m:num>
            <m:den>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r</m:t>
                  </m:r>
                </m:e>
                <m:sub>
                  <m:r>
                    <w:rPr>
                      <w:rFonts w:ascii="Cambria Math" w:eastAsiaTheme="minorEastAsia" w:hAnsi="Cambria Math" w:cs="Times New Roman"/>
                      <w:szCs w:val="24"/>
                      <w:lang w:val="en-GB"/>
                    </w:rPr>
                    <m:t>b,h</m:t>
                  </m:r>
                </m:sub>
              </m:sSub>
            </m:den>
          </m:f>
        </m:oMath>
      </m:oMathPara>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in which ρ and </w:t>
      </w:r>
      <w:r w:rsidRPr="00A90DF8">
        <w:rPr>
          <w:rFonts w:ascii="Times New Roman" w:hAnsi="Times New Roman" w:cs="Times New Roman"/>
          <w:i/>
          <w:szCs w:val="24"/>
          <w:lang w:val="en-GB"/>
        </w:rPr>
        <w:t>C</w:t>
      </w:r>
      <w:r w:rsidRPr="00A90DF8">
        <w:rPr>
          <w:rFonts w:ascii="Times New Roman" w:hAnsi="Times New Roman" w:cs="Times New Roman"/>
          <w:szCs w:val="24"/>
          <w:vertAlign w:val="subscript"/>
          <w:lang w:val="en-GB"/>
        </w:rPr>
        <w:t>p</w:t>
      </w:r>
      <w:r w:rsidRPr="00A90DF8">
        <w:rPr>
          <w:rFonts w:ascii="Times New Roman" w:hAnsi="Times New Roman" w:cs="Times New Roman"/>
          <w:szCs w:val="24"/>
          <w:lang w:val="en-GB"/>
        </w:rPr>
        <w:t xml:space="preserve"> are the density and the specific heat capacity of air, respectively. The temperature difference can then be computed from the energy balance, resulting in </w:t>
      </w:r>
    </w:p>
    <w:p w:rsidR="00AC607A" w:rsidRPr="00A90DF8" w:rsidRDefault="00683B97" w:rsidP="00AC607A">
      <w:pPr>
        <w:jc w:val="both"/>
        <w:rPr>
          <w:rFonts w:ascii="Times New Roman" w:hAnsi="Times New Roman" w:cs="Times New Roman"/>
          <w:szCs w:val="24"/>
          <w:lang w:val="en-GB"/>
        </w:rPr>
      </w:pPr>
      <m:oMathPara>
        <m:oMath>
          <m:sSub>
            <m:sSubPr>
              <m:ctrlPr>
                <w:rPr>
                  <w:rFonts w:ascii="Cambria Math" w:hAnsi="Cambria Math" w:cs="Times New Roman"/>
                  <w:i/>
                  <w:szCs w:val="24"/>
                  <w:lang w:val="en-GB"/>
                </w:rPr>
              </m:ctrlPr>
            </m:sSubPr>
            <m:e>
              <m:r>
                <w:rPr>
                  <w:rFonts w:ascii="Cambria Math" w:hAnsi="Cambria Math" w:cs="Times New Roman"/>
                  <w:szCs w:val="24"/>
                  <w:lang w:val="en-GB"/>
                </w:rPr>
                <m:t>S</m:t>
              </m:r>
            </m:e>
            <m:sub>
              <m:r>
                <w:rPr>
                  <w:rFonts w:ascii="Cambria Math" w:hAnsi="Cambria Math" w:cs="Times New Roman"/>
                  <w:szCs w:val="24"/>
                  <w:lang w:val="en-GB"/>
                </w:rPr>
                <m:t>net</m:t>
              </m:r>
            </m:sub>
          </m:sSub>
          <m:r>
            <w:rPr>
              <w:rFonts w:ascii="Cambria Math" w:hAnsi="Cambria Math" w:cs="Times New Roman"/>
              <w:szCs w:val="24"/>
              <w:lang w:val="en-GB"/>
            </w:rPr>
            <m:t>+λE</m:t>
          </m:r>
          <m:r>
            <w:rPr>
              <w:rFonts w:ascii="Cambria Math" w:eastAsiaTheme="minorEastAsia" w:hAnsi="Cambria Math" w:cs="Times New Roman"/>
              <w:szCs w:val="24"/>
              <w:lang w:val="en-GB"/>
            </w:rPr>
            <m:t>=-</m:t>
          </m:r>
          <m:d>
            <m:dPr>
              <m:ctrlPr>
                <w:rPr>
                  <w:rFonts w:ascii="Cambria Math" w:eastAsiaTheme="minorEastAsia" w:hAnsi="Cambria Math" w:cs="Times New Roman"/>
                  <w:i/>
                  <w:szCs w:val="24"/>
                  <w:lang w:val="en-GB"/>
                </w:rPr>
              </m:ctrlPr>
            </m:dPr>
            <m:e>
              <m:r>
                <w:rPr>
                  <w:rFonts w:ascii="Cambria Math" w:eastAsiaTheme="minorEastAsia" w:hAnsi="Cambria Math" w:cs="Times New Roman"/>
                  <w:szCs w:val="24"/>
                  <w:lang w:val="en-GB"/>
                </w:rPr>
                <m:t>4</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ε</m:t>
                  </m:r>
                </m:e>
                <m:sub>
                  <m:r>
                    <w:rPr>
                      <w:rFonts w:ascii="Cambria Math" w:eastAsiaTheme="minorEastAsia" w:hAnsi="Cambria Math" w:cs="Times New Roman"/>
                      <w:szCs w:val="24"/>
                      <w:lang w:val="en-GB"/>
                    </w:rPr>
                    <m:t>l</m:t>
                  </m:r>
                </m:sub>
              </m:sSub>
              <m:r>
                <w:rPr>
                  <w:rFonts w:ascii="Cambria Math" w:eastAsiaTheme="minorEastAsia" w:hAnsi="Cambria Math" w:cs="Times New Roman"/>
                  <w:szCs w:val="24"/>
                  <w:lang w:val="en-GB"/>
                </w:rPr>
                <m:t>σ</m:t>
              </m:r>
              <m:sSubSup>
                <m:sSubSupPr>
                  <m:ctrlPr>
                    <w:rPr>
                      <w:rFonts w:ascii="Cambria Math" w:eastAsiaTheme="minorEastAsia" w:hAnsi="Cambria Math" w:cs="Times New Roman"/>
                      <w:i/>
                      <w:szCs w:val="24"/>
                      <w:lang w:val="en-GB"/>
                    </w:rPr>
                  </m:ctrlPr>
                </m:sSubSup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a</m:t>
                  </m:r>
                </m:sub>
                <m:sup>
                  <m:r>
                    <w:rPr>
                      <w:rFonts w:ascii="Cambria Math" w:eastAsiaTheme="minorEastAsia" w:hAnsi="Cambria Math" w:cs="Times New Roman"/>
                      <w:szCs w:val="24"/>
                      <w:lang w:val="en-GB"/>
                    </w:rPr>
                    <m:t>3</m:t>
                  </m:r>
                </m:sup>
              </m:sSubSup>
              <m:r>
                <w:rPr>
                  <w:rFonts w:ascii="Cambria Math" w:eastAsiaTheme="minorEastAsia" w:hAnsi="Cambria Math" w:cs="Times New Roman"/>
                  <w:szCs w:val="24"/>
                  <w:lang w:val="en-GB"/>
                </w:rPr>
                <m:t>+</m:t>
              </m:r>
              <m:f>
                <m:fPr>
                  <m:ctrlPr>
                    <w:rPr>
                      <w:rFonts w:ascii="Cambria Math" w:eastAsiaTheme="minorEastAsia" w:hAnsi="Cambria Math" w:cs="Times New Roman"/>
                      <w:i/>
                      <w:szCs w:val="24"/>
                      <w:lang w:val="en-GB"/>
                    </w:rPr>
                  </m:ctrlPr>
                </m:fPr>
                <m:num>
                  <m:r>
                    <w:rPr>
                      <w:rFonts w:ascii="Cambria Math" w:eastAsiaTheme="minorEastAsia" w:hAnsi="Cambria Math" w:cs="Times New Roman"/>
                      <w:szCs w:val="24"/>
                      <w:lang w:val="en-GB"/>
                    </w:rPr>
                    <m:t>ρ</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C</m:t>
                      </m:r>
                    </m:e>
                    <m:sub>
                      <m:r>
                        <w:rPr>
                          <w:rFonts w:ascii="Cambria Math" w:eastAsiaTheme="minorEastAsia" w:hAnsi="Cambria Math" w:cs="Times New Roman"/>
                          <w:szCs w:val="24"/>
                          <w:lang w:val="en-GB"/>
                        </w:rPr>
                        <m:t>p</m:t>
                      </m:r>
                    </m:sub>
                  </m:sSub>
                </m:num>
                <m:den>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r</m:t>
                      </m:r>
                    </m:e>
                    <m:sub>
                      <m:r>
                        <w:rPr>
                          <w:rFonts w:ascii="Cambria Math" w:eastAsiaTheme="minorEastAsia" w:hAnsi="Cambria Math" w:cs="Times New Roman"/>
                          <w:szCs w:val="24"/>
                          <w:lang w:val="en-GB"/>
                        </w:rPr>
                        <m:t>b,h</m:t>
                      </m:r>
                    </m:sub>
                  </m:sSub>
                </m:den>
              </m:f>
            </m:e>
          </m:d>
          <m:d>
            <m:dPr>
              <m:ctrlPr>
                <w:rPr>
                  <w:rFonts w:ascii="Cambria Math" w:eastAsiaTheme="minorEastAsia" w:hAnsi="Cambria Math" w:cs="Times New Roman"/>
                  <w:i/>
                  <w:szCs w:val="24"/>
                  <w:lang w:val="en-GB"/>
                </w:rPr>
              </m:ctrlPr>
            </m:dPr>
            <m:e>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l</m:t>
                  </m:r>
                </m:sub>
              </m:sSub>
              <m:r>
                <w:rPr>
                  <w:rFonts w:ascii="Cambria Math" w:eastAsiaTheme="minorEastAsia" w:hAnsi="Cambria Math" w:cs="Times New Roman"/>
                  <w:szCs w:val="24"/>
                  <w:lang w:val="en-GB"/>
                </w:rPr>
                <m:t>-</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a</m:t>
                  </m:r>
                </m:sub>
              </m:sSub>
            </m:e>
          </m:d>
        </m:oMath>
      </m:oMathPara>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or</w:t>
      </w:r>
    </w:p>
    <w:p w:rsidR="00AC607A" w:rsidRPr="00A90DF8" w:rsidRDefault="00683B97" w:rsidP="00AC607A">
      <w:pPr>
        <w:jc w:val="both"/>
        <w:rPr>
          <w:rFonts w:ascii="Times New Roman" w:hAnsi="Times New Roman" w:cs="Times New Roman"/>
          <w:szCs w:val="24"/>
          <w:lang w:val="en-GB"/>
        </w:rPr>
      </w:pPr>
      <m:oMathPara>
        <m:oMath>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l</m:t>
              </m:r>
            </m:sub>
          </m:sSub>
          <m:r>
            <w:rPr>
              <w:rFonts w:ascii="Cambria Math" w:eastAsiaTheme="minorEastAsia" w:hAnsi="Cambria Math" w:cs="Times New Roman"/>
              <w:szCs w:val="24"/>
              <w:lang w:val="en-GB"/>
            </w:rPr>
            <m:t>=</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a</m:t>
              </m:r>
            </m:sub>
          </m:sSub>
          <m:r>
            <w:rPr>
              <w:rFonts w:ascii="Cambria Math" w:eastAsiaTheme="minorEastAsia" w:hAnsi="Cambria Math" w:cs="Times New Roman"/>
              <w:szCs w:val="24"/>
              <w:lang w:val="en-GB"/>
            </w:rPr>
            <m:t>-</m:t>
          </m:r>
          <m:f>
            <m:fPr>
              <m:ctrlPr>
                <w:rPr>
                  <w:rFonts w:ascii="Cambria Math" w:eastAsiaTheme="minorEastAsia" w:hAnsi="Cambria Math" w:cs="Times New Roman"/>
                  <w:i/>
                  <w:szCs w:val="24"/>
                  <w:lang w:val="en-GB"/>
                </w:rPr>
              </m:ctrlPr>
            </m:fPr>
            <m:num>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S</m:t>
                  </m:r>
                </m:e>
                <m:sub>
                  <m:r>
                    <w:rPr>
                      <w:rFonts w:ascii="Cambria Math" w:eastAsiaTheme="minorEastAsia" w:hAnsi="Cambria Math" w:cs="Times New Roman"/>
                      <w:szCs w:val="24"/>
                      <w:lang w:val="en-GB"/>
                    </w:rPr>
                    <m:t>net</m:t>
                  </m:r>
                </m:sub>
              </m:sSub>
              <m:r>
                <w:rPr>
                  <w:rFonts w:ascii="Cambria Math" w:eastAsiaTheme="minorEastAsia" w:hAnsi="Cambria Math" w:cs="Times New Roman"/>
                  <w:szCs w:val="24"/>
                  <w:lang w:val="en-GB"/>
                </w:rPr>
                <m:t>+</m:t>
              </m:r>
              <m:r>
                <w:rPr>
                  <w:rFonts w:ascii="Cambria Math" w:hAnsi="Cambria Math" w:cs="Times New Roman"/>
                  <w:szCs w:val="24"/>
                  <w:lang w:val="en-GB"/>
                </w:rPr>
                <m:t>λE</m:t>
              </m:r>
            </m:num>
            <m:den>
              <m:r>
                <w:rPr>
                  <w:rFonts w:ascii="Cambria Math" w:eastAsiaTheme="minorEastAsia" w:hAnsi="Cambria Math" w:cs="Times New Roman"/>
                  <w:szCs w:val="24"/>
                  <w:lang w:val="en-GB"/>
                </w:rPr>
                <m:t>4</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ε</m:t>
                  </m:r>
                </m:e>
                <m:sub>
                  <m:r>
                    <w:rPr>
                      <w:rFonts w:ascii="Cambria Math" w:eastAsiaTheme="minorEastAsia" w:hAnsi="Cambria Math" w:cs="Times New Roman"/>
                      <w:szCs w:val="24"/>
                      <w:lang w:val="en-GB"/>
                    </w:rPr>
                    <m:t>l</m:t>
                  </m:r>
                </m:sub>
              </m:sSub>
              <m:r>
                <w:rPr>
                  <w:rFonts w:ascii="Cambria Math" w:eastAsiaTheme="minorEastAsia" w:hAnsi="Cambria Math" w:cs="Times New Roman"/>
                  <w:szCs w:val="24"/>
                  <w:lang w:val="en-GB"/>
                </w:rPr>
                <m:t>σ</m:t>
              </m:r>
              <m:sSubSup>
                <m:sSubSupPr>
                  <m:ctrlPr>
                    <w:rPr>
                      <w:rFonts w:ascii="Cambria Math" w:eastAsiaTheme="minorEastAsia" w:hAnsi="Cambria Math" w:cs="Times New Roman"/>
                      <w:i/>
                      <w:szCs w:val="24"/>
                      <w:lang w:val="en-GB"/>
                    </w:rPr>
                  </m:ctrlPr>
                </m:sSubSup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a</m:t>
                  </m:r>
                </m:sub>
                <m:sup>
                  <m:r>
                    <w:rPr>
                      <w:rFonts w:ascii="Cambria Math" w:eastAsiaTheme="minorEastAsia" w:hAnsi="Cambria Math" w:cs="Times New Roman"/>
                      <w:szCs w:val="24"/>
                      <w:lang w:val="en-GB"/>
                    </w:rPr>
                    <m:t>3</m:t>
                  </m:r>
                </m:sup>
              </m:sSubSup>
              <m:r>
                <w:rPr>
                  <w:rFonts w:ascii="Cambria Math" w:eastAsiaTheme="minorEastAsia" w:hAnsi="Cambria Math" w:cs="Times New Roman"/>
                  <w:szCs w:val="24"/>
                  <w:lang w:val="en-GB"/>
                </w:rPr>
                <m:t>+</m:t>
              </m:r>
              <m:f>
                <m:fPr>
                  <m:ctrlPr>
                    <w:rPr>
                      <w:rFonts w:ascii="Cambria Math" w:eastAsiaTheme="minorEastAsia" w:hAnsi="Cambria Math" w:cs="Times New Roman"/>
                      <w:i/>
                      <w:szCs w:val="24"/>
                      <w:lang w:val="en-GB"/>
                    </w:rPr>
                  </m:ctrlPr>
                </m:fPr>
                <m:num>
                  <m:r>
                    <w:rPr>
                      <w:rFonts w:ascii="Cambria Math" w:eastAsiaTheme="minorEastAsia" w:hAnsi="Cambria Math" w:cs="Times New Roman"/>
                      <w:szCs w:val="24"/>
                      <w:lang w:val="en-GB"/>
                    </w:rPr>
                    <m:t>ρ</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C</m:t>
                      </m:r>
                    </m:e>
                    <m:sub>
                      <m:r>
                        <w:rPr>
                          <w:rFonts w:ascii="Cambria Math" w:eastAsiaTheme="minorEastAsia" w:hAnsi="Cambria Math" w:cs="Times New Roman"/>
                          <w:szCs w:val="24"/>
                          <w:lang w:val="en-GB"/>
                        </w:rPr>
                        <m:t>p</m:t>
                      </m:r>
                    </m:sub>
                  </m:sSub>
                </m:num>
                <m:den>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r</m:t>
                      </m:r>
                    </m:e>
                    <m:sub>
                      <m:r>
                        <w:rPr>
                          <w:rFonts w:ascii="Cambria Math" w:eastAsiaTheme="minorEastAsia" w:hAnsi="Cambria Math" w:cs="Times New Roman"/>
                          <w:szCs w:val="24"/>
                          <w:lang w:val="en-GB"/>
                        </w:rPr>
                        <m:t>b,h</m:t>
                      </m:r>
                    </m:sub>
                  </m:sSub>
                </m:den>
              </m:f>
            </m:den>
          </m:f>
          <m:r>
            <w:rPr>
              <w:rFonts w:ascii="Cambria Math" w:eastAsiaTheme="minorEastAsia" w:hAnsi="Cambria Math" w:cs="Times New Roman"/>
              <w:szCs w:val="24"/>
              <w:lang w:val="en-GB"/>
            </w:rPr>
            <m:t xml:space="preserve">  </m:t>
          </m:r>
        </m:oMath>
      </m:oMathPara>
    </w:p>
    <w:p w:rsidR="00AC607A" w:rsidRPr="00215E15" w:rsidRDefault="00AC607A" w:rsidP="00AC607A">
      <w:pPr>
        <w:pStyle w:val="Heading2"/>
        <w:spacing w:before="0" w:after="240"/>
      </w:pPr>
      <w:bookmarkStart w:id="8" w:name="_Toc491862765"/>
      <w:r w:rsidRPr="00215E15">
        <w:t>References</w:t>
      </w:r>
      <w:bookmarkEnd w:id="8"/>
    </w:p>
    <w:p w:rsidR="00AC607A" w:rsidRPr="00A90DF8" w:rsidRDefault="00AC607A" w:rsidP="00AC607A">
      <w:pPr>
        <w:ind w:left="720" w:hanging="720"/>
        <w:jc w:val="both"/>
        <w:rPr>
          <w:rFonts w:ascii="Times New Roman" w:hAnsi="Times New Roman" w:cs="Times New Roman"/>
          <w:sz w:val="20"/>
          <w:szCs w:val="20"/>
          <w:lang w:val="en-GB"/>
        </w:rPr>
      </w:pPr>
      <w:r w:rsidRPr="00A90DF8">
        <w:rPr>
          <w:rFonts w:ascii="Times New Roman" w:hAnsi="Times New Roman" w:cs="Times New Roman"/>
          <w:sz w:val="20"/>
          <w:szCs w:val="20"/>
          <w:lang w:val="en-GB"/>
        </w:rPr>
        <w:t xml:space="preserve">Arneth A, Niinemets Ü, Pressley S, Bäck J, Hari P, Karl T, Noe S, Prentice IC, Serca D, Hickler T, Wolf A, Smith B, 2007a. Process-based estimates of terrestrial ecosystem isoprene emissions: incorporating the effect of a direct CO2-isoprene interaction. </w:t>
      </w:r>
    </w:p>
    <w:p w:rsidR="00AC607A" w:rsidRPr="00A90DF8" w:rsidRDefault="00AC607A" w:rsidP="00AC607A">
      <w:pPr>
        <w:ind w:left="720" w:hanging="720"/>
        <w:jc w:val="both"/>
        <w:rPr>
          <w:rFonts w:ascii="Times New Roman" w:hAnsi="Times New Roman" w:cs="Times New Roman"/>
          <w:sz w:val="20"/>
          <w:szCs w:val="20"/>
          <w:lang w:val="en-GB"/>
        </w:rPr>
      </w:pPr>
      <w:r w:rsidRPr="00A90DF8">
        <w:rPr>
          <w:rFonts w:ascii="Times New Roman" w:hAnsi="Times New Roman" w:cs="Times New Roman"/>
          <w:sz w:val="20"/>
          <w:szCs w:val="20"/>
          <w:lang w:val="en-GB"/>
        </w:rPr>
        <w:t>Arneth A, Miller PA, Scholze M, Hickler T, Schurgers G, Smith B, Prentice IC, 2007b. CO2 inhibition of global terrestrial isoprene missions: Potential implications for atmospheric chemistry. Geophysical Research Letters, 34, L18813, doi: 10.1029/2007GL030615.</w:t>
      </w:r>
    </w:p>
    <w:p w:rsidR="00AC607A" w:rsidRPr="00A90DF8" w:rsidRDefault="00AC607A" w:rsidP="00AC607A">
      <w:pPr>
        <w:ind w:left="720" w:hanging="720"/>
        <w:jc w:val="both"/>
        <w:rPr>
          <w:rFonts w:ascii="Times New Roman" w:hAnsi="Times New Roman" w:cs="Times New Roman"/>
          <w:sz w:val="20"/>
          <w:szCs w:val="20"/>
          <w:lang w:val="en-GB"/>
        </w:rPr>
      </w:pPr>
      <w:r w:rsidRPr="00A90DF8">
        <w:rPr>
          <w:rFonts w:ascii="Times New Roman" w:hAnsi="Times New Roman" w:cs="Times New Roman"/>
          <w:sz w:val="20"/>
          <w:szCs w:val="20"/>
          <w:lang w:val="en-GB"/>
        </w:rPr>
        <w:t>Haxeltine A, Prentice IC, 1996. BIOME3: An equilibrium terrestrial biosphere model based on ecophysiological constraints, resource availability, and competition amongst plant functional types. Global Biogeochemical Cycles, 10, 693-709.</w:t>
      </w:r>
    </w:p>
    <w:p w:rsidR="00AC607A" w:rsidRPr="00A90DF8" w:rsidRDefault="00AC607A" w:rsidP="00AC607A">
      <w:pPr>
        <w:ind w:left="720" w:hanging="720"/>
        <w:jc w:val="both"/>
        <w:rPr>
          <w:rFonts w:ascii="Times New Roman" w:hAnsi="Times New Roman" w:cs="Times New Roman"/>
          <w:sz w:val="20"/>
          <w:szCs w:val="20"/>
          <w:lang w:val="en-GB"/>
        </w:rPr>
      </w:pPr>
      <w:r w:rsidRPr="00A90DF8">
        <w:rPr>
          <w:rFonts w:ascii="Times New Roman" w:hAnsi="Times New Roman" w:cs="Times New Roman"/>
          <w:sz w:val="20"/>
          <w:szCs w:val="20"/>
          <w:lang w:val="en-GB"/>
        </w:rPr>
        <w:t xml:space="preserve">Niinemets Ü, Tenhunen JD, Harley PC, Steinbrecher R, 1999. A model of isoprene emission based on energetic requirements for isoprene synthesis and leaf photosynthetic properties for Liquidambar and Quercus. Plant, Cell and Environment, 22, 1319-1335. </w:t>
      </w:r>
    </w:p>
    <w:p w:rsidR="00AC607A" w:rsidRPr="00A90DF8" w:rsidRDefault="00AC607A" w:rsidP="00AC607A">
      <w:pPr>
        <w:ind w:left="720" w:hanging="720"/>
        <w:jc w:val="both"/>
        <w:rPr>
          <w:rFonts w:ascii="Times New Roman" w:hAnsi="Times New Roman" w:cs="Times New Roman"/>
          <w:sz w:val="20"/>
          <w:szCs w:val="20"/>
          <w:lang w:val="en-GB"/>
        </w:rPr>
      </w:pPr>
      <w:r w:rsidRPr="00097E68">
        <w:rPr>
          <w:rFonts w:ascii="Times New Roman" w:hAnsi="Times New Roman"/>
          <w:sz w:val="20"/>
          <w:lang w:val="de-DE"/>
        </w:rPr>
        <w:t xml:space="preserve">Niinemets Ü, Seufert G, Steinbrecher R, Tenhunen JD, 2002. </w:t>
      </w:r>
      <w:r w:rsidRPr="00A90DF8">
        <w:rPr>
          <w:rFonts w:ascii="Times New Roman" w:hAnsi="Times New Roman" w:cs="Times New Roman"/>
          <w:sz w:val="20"/>
          <w:szCs w:val="20"/>
          <w:lang w:val="en-GB"/>
        </w:rPr>
        <w:t>A model coupling foliar monoterpene emissions to leaf photosynthetic characteristics in Mediterranean evergreen Quercus species. New Phytologist, 153, 257-275.</w:t>
      </w:r>
    </w:p>
    <w:p w:rsidR="0046414A" w:rsidRPr="00A90DF8" w:rsidRDefault="0046414A" w:rsidP="0046414A">
      <w:pPr>
        <w:ind w:left="720" w:hanging="720"/>
        <w:jc w:val="both"/>
        <w:rPr>
          <w:rFonts w:ascii="Times New Roman" w:hAnsi="Times New Roman" w:cs="Times New Roman"/>
          <w:sz w:val="20"/>
          <w:szCs w:val="20"/>
          <w:lang w:val="en-GB"/>
        </w:rPr>
      </w:pPr>
      <w:r>
        <w:rPr>
          <w:rFonts w:ascii="Times New Roman" w:hAnsi="Times New Roman" w:cs="Times New Roman"/>
          <w:sz w:val="20"/>
          <w:szCs w:val="20"/>
          <w:lang w:val="en-GB"/>
        </w:rPr>
        <w:t>Messina P, Lathière J, Sindelarova K, Vuichard N, Granier C, Ghattas J, Cozic A, Hauglustaine DA, 2015.</w:t>
      </w:r>
      <w:r w:rsidRPr="0046414A">
        <w:rPr>
          <w:rFonts w:ascii="Times New Roman" w:hAnsi="Times New Roman" w:cs="Times New Roman"/>
          <w:sz w:val="20"/>
          <w:szCs w:val="20"/>
          <w:lang w:val="en-GB"/>
        </w:rPr>
        <w:t xml:space="preserve"> Global biogenic volatile organic compound emissions in the orchidee and megan models and sensitivity to key parameters, Atmos. Chem. Phys. Discuss., 2015, 33967-34033, 10.5194/acpd-15-33967-2015, 2015.</w:t>
      </w:r>
    </w:p>
    <w:p w:rsidR="007021F8" w:rsidRPr="007021F8" w:rsidRDefault="007021F8" w:rsidP="00AC607A">
      <w:pPr>
        <w:ind w:left="720" w:hanging="720"/>
        <w:jc w:val="both"/>
        <w:rPr>
          <w:rFonts w:ascii="Times New Roman" w:hAnsi="Times New Roman" w:cs="Times New Roman"/>
          <w:sz w:val="20"/>
          <w:szCs w:val="20"/>
          <w:lang w:val="en-GB"/>
        </w:rPr>
      </w:pPr>
      <w:r w:rsidRPr="007021F8">
        <w:rPr>
          <w:rFonts w:ascii="Times New Roman" w:hAnsi="Times New Roman" w:cs="Times New Roman"/>
          <w:sz w:val="20"/>
          <w:szCs w:val="20"/>
          <w:lang w:val="en-GB"/>
        </w:rPr>
        <w:t>Öström E, Roldin P, Schurgers G, Mis</w:t>
      </w:r>
      <w:r w:rsidRPr="00C33883">
        <w:rPr>
          <w:rFonts w:ascii="Times New Roman" w:hAnsi="Times New Roman" w:cs="Times New Roman"/>
          <w:sz w:val="20"/>
          <w:szCs w:val="20"/>
          <w:lang w:val="en-GB"/>
        </w:rPr>
        <w:t xml:space="preserve">hurov M, </w:t>
      </w:r>
      <w:r w:rsidRPr="007021F8">
        <w:rPr>
          <w:rFonts w:ascii="Times New Roman" w:hAnsi="Times New Roman" w:cs="Times New Roman"/>
          <w:sz w:val="20"/>
          <w:szCs w:val="20"/>
          <w:lang w:val="en-GB"/>
        </w:rPr>
        <w:t xml:space="preserve">Putian Z, Kivekäs N, </w:t>
      </w:r>
      <w:r>
        <w:rPr>
          <w:rFonts w:ascii="Times New Roman" w:hAnsi="Times New Roman" w:cs="Times New Roman"/>
          <w:sz w:val="20"/>
          <w:szCs w:val="20"/>
          <w:lang w:val="en-GB"/>
        </w:rPr>
        <w:t xml:space="preserve">Lihavainen H, Ehn M, </w:t>
      </w:r>
      <w:r w:rsidRPr="007021F8">
        <w:rPr>
          <w:rFonts w:ascii="Times New Roman" w:hAnsi="Times New Roman" w:cs="Times New Roman"/>
          <w:sz w:val="20"/>
          <w:szCs w:val="20"/>
          <w:lang w:val="en-GB"/>
        </w:rPr>
        <w:t xml:space="preserve">Boy M, Swietlicki E, </w:t>
      </w:r>
      <w:r w:rsidRPr="00C33883">
        <w:rPr>
          <w:rFonts w:ascii="Times New Roman" w:hAnsi="Times New Roman" w:cs="Times New Roman"/>
          <w:i/>
          <w:sz w:val="20"/>
          <w:szCs w:val="20"/>
          <w:lang w:val="en-GB"/>
        </w:rPr>
        <w:t>in prep</w:t>
      </w:r>
      <w:r w:rsidRPr="007021F8">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The role of highly oxidized multifunctional organic molecules for the growth of new </w:t>
      </w:r>
      <w:r>
        <w:rPr>
          <w:rFonts w:ascii="Times New Roman" w:hAnsi="Times New Roman" w:cs="Times New Roman"/>
          <w:sz w:val="20"/>
          <w:szCs w:val="20"/>
          <w:lang w:val="en-GB"/>
        </w:rPr>
        <w:lastRenderedPageBreak/>
        <w:t xml:space="preserve">particles over the boreal forest region. Manuscript in preparation for </w:t>
      </w:r>
      <w:r w:rsidRPr="00C33883">
        <w:rPr>
          <w:rFonts w:ascii="Times New Roman" w:hAnsi="Times New Roman" w:cs="Times New Roman"/>
          <w:i/>
          <w:sz w:val="20"/>
          <w:szCs w:val="20"/>
          <w:lang w:val="en-GB"/>
        </w:rPr>
        <w:t>Atmospheric Chemistry and Physics</w:t>
      </w:r>
      <w:r>
        <w:rPr>
          <w:rFonts w:ascii="Times New Roman" w:hAnsi="Times New Roman" w:cs="Times New Roman"/>
          <w:sz w:val="20"/>
          <w:szCs w:val="20"/>
          <w:lang w:val="en-GB"/>
        </w:rPr>
        <w:t xml:space="preserve">. </w:t>
      </w:r>
    </w:p>
    <w:p w:rsidR="00AC607A" w:rsidRPr="00A90DF8" w:rsidRDefault="00AC607A" w:rsidP="00AC607A">
      <w:pPr>
        <w:ind w:left="720" w:hanging="720"/>
        <w:jc w:val="both"/>
        <w:rPr>
          <w:rFonts w:ascii="Times New Roman" w:hAnsi="Times New Roman" w:cs="Times New Roman"/>
          <w:sz w:val="20"/>
          <w:szCs w:val="20"/>
          <w:lang w:val="en-GB"/>
        </w:rPr>
      </w:pPr>
      <w:r w:rsidRPr="00A90DF8">
        <w:rPr>
          <w:rFonts w:ascii="Times New Roman" w:hAnsi="Times New Roman" w:cs="Times New Roman"/>
          <w:sz w:val="20"/>
          <w:szCs w:val="20"/>
          <w:lang w:val="en-GB"/>
        </w:rPr>
        <w:t>Possell M, Hewitt CN, Beerling DJ, 2005. The effects of glacial atmospheric CO2 concentrations and climate on isoprene emissions by vascular plants. Global Change Biology, 11, 60-69. doi: 10.1111/j.1365-2486.2004.00889.x</w:t>
      </w:r>
    </w:p>
    <w:p w:rsidR="00AC607A" w:rsidRPr="00A90DF8" w:rsidRDefault="00AC607A" w:rsidP="00AC607A">
      <w:pPr>
        <w:ind w:left="720" w:hanging="720"/>
        <w:jc w:val="both"/>
        <w:rPr>
          <w:rFonts w:ascii="Times New Roman" w:hAnsi="Times New Roman" w:cs="Times New Roman"/>
          <w:sz w:val="20"/>
          <w:szCs w:val="20"/>
          <w:lang w:val="en-GB"/>
        </w:rPr>
      </w:pPr>
      <w:r w:rsidRPr="00A90DF8">
        <w:rPr>
          <w:rFonts w:ascii="Times New Roman" w:hAnsi="Times New Roman" w:cs="Times New Roman"/>
          <w:sz w:val="20"/>
          <w:szCs w:val="20"/>
          <w:lang w:val="en-GB"/>
        </w:rPr>
        <w:t>Prentice IC, Sykes MT, Cramer W, 1993. A simulation model of the transient effects of climate change on forest landscapes. Ecological Modelling, 65, 51-70.</w:t>
      </w:r>
    </w:p>
    <w:p w:rsidR="00AC607A" w:rsidRPr="00A90DF8" w:rsidRDefault="00AC607A" w:rsidP="00AC607A">
      <w:pPr>
        <w:ind w:left="720" w:hanging="720"/>
        <w:jc w:val="both"/>
        <w:rPr>
          <w:rFonts w:ascii="Times New Roman" w:hAnsi="Times New Roman" w:cs="Times New Roman"/>
          <w:sz w:val="20"/>
          <w:szCs w:val="20"/>
          <w:lang w:val="en-GB"/>
        </w:rPr>
      </w:pPr>
      <w:r w:rsidRPr="00A90DF8">
        <w:rPr>
          <w:rFonts w:ascii="Times New Roman" w:hAnsi="Times New Roman" w:cs="Times New Roman"/>
          <w:sz w:val="20"/>
          <w:szCs w:val="20"/>
          <w:lang w:val="en-GB"/>
        </w:rPr>
        <w:t xml:space="preserve">Schuh G, Heiden AC, Hoffmann T, Kahl J, Rockel P, Rudolph J, Wildt J, 1997. Emissions of volatile organic compounds from sunflower and beech: dependence on temperature and light intensity. Journal of Atmospheric Chemistry, 27, 291-318. </w:t>
      </w:r>
    </w:p>
    <w:p w:rsidR="00AC607A" w:rsidRPr="00A90DF8" w:rsidRDefault="00AC607A" w:rsidP="00AC607A">
      <w:pPr>
        <w:ind w:left="720" w:hanging="720"/>
        <w:jc w:val="both"/>
        <w:rPr>
          <w:rFonts w:ascii="Times New Roman" w:hAnsi="Times New Roman" w:cs="Times New Roman"/>
          <w:sz w:val="20"/>
          <w:szCs w:val="20"/>
          <w:lang w:val="en-GB"/>
        </w:rPr>
      </w:pPr>
      <w:r w:rsidRPr="00A90DF8">
        <w:rPr>
          <w:rFonts w:ascii="Times New Roman" w:hAnsi="Times New Roman" w:cs="Times New Roman"/>
          <w:sz w:val="20"/>
          <w:szCs w:val="20"/>
          <w:lang w:val="en-GB"/>
        </w:rPr>
        <w:t>Schurgers G, Arneth A, Holzinger R, Goldstein AH, 2009a. Process-based modelling of biogenic monoterpene emissions combining production and release from storage. Atmospheric Chemistry and Physics, 9, 3409-3423. doi: 10.5194/acp-9-3409-2009.</w:t>
      </w:r>
    </w:p>
    <w:p w:rsidR="00AC607A" w:rsidRPr="00A90DF8" w:rsidRDefault="00AC607A" w:rsidP="00AC607A">
      <w:pPr>
        <w:ind w:left="720" w:hanging="720"/>
        <w:jc w:val="both"/>
        <w:rPr>
          <w:rFonts w:ascii="Times New Roman" w:hAnsi="Times New Roman" w:cs="Times New Roman"/>
          <w:sz w:val="20"/>
          <w:szCs w:val="20"/>
          <w:lang w:val="en-GB"/>
        </w:rPr>
      </w:pPr>
      <w:r w:rsidRPr="00A90DF8">
        <w:rPr>
          <w:rFonts w:ascii="Times New Roman" w:hAnsi="Times New Roman" w:cs="Times New Roman"/>
          <w:sz w:val="20"/>
          <w:szCs w:val="20"/>
          <w:lang w:val="en-GB"/>
        </w:rPr>
        <w:t>Schurgers G, Hickler T, Miller PA, Arneth A, 2009b. European emissions of isoprene and monoterpenes from the Last Glacial Maximum to present. Biogeosciences, 6, 2779-2797. doi:  10.5194/bg-6-2779-2009</w:t>
      </w:r>
    </w:p>
    <w:p w:rsidR="00AC607A" w:rsidRPr="00A90DF8" w:rsidRDefault="00AC607A" w:rsidP="00AC607A">
      <w:pPr>
        <w:ind w:left="720" w:hanging="720"/>
        <w:jc w:val="both"/>
        <w:rPr>
          <w:rFonts w:ascii="Times New Roman" w:hAnsi="Times New Roman" w:cs="Times New Roman"/>
          <w:sz w:val="20"/>
          <w:szCs w:val="20"/>
          <w:lang w:val="en-GB"/>
        </w:rPr>
      </w:pPr>
      <w:r w:rsidRPr="00A90DF8">
        <w:rPr>
          <w:rFonts w:ascii="Times New Roman" w:hAnsi="Times New Roman" w:cs="Times New Roman"/>
          <w:sz w:val="20"/>
          <w:szCs w:val="20"/>
          <w:lang w:val="en-GB"/>
        </w:rPr>
        <w:t>Schurgers G, Hickler T, Arneth A, in press. Climate-driven changes in species composition affect regional emission capacities of biogenic compounds. Journal of Geophysical Research-Atmospheres, doi: 10.1029/2011JD016278</w:t>
      </w:r>
    </w:p>
    <w:p w:rsidR="00AC607A" w:rsidRPr="00A90DF8" w:rsidRDefault="00AC607A" w:rsidP="00AC607A">
      <w:pPr>
        <w:ind w:left="720" w:hanging="720"/>
        <w:jc w:val="both"/>
        <w:rPr>
          <w:rFonts w:ascii="Times New Roman" w:hAnsi="Times New Roman" w:cs="Times New Roman"/>
          <w:sz w:val="20"/>
          <w:szCs w:val="20"/>
          <w:lang w:val="en-GB"/>
        </w:rPr>
      </w:pPr>
      <w:r w:rsidRPr="00A90DF8">
        <w:rPr>
          <w:rFonts w:ascii="Times New Roman" w:hAnsi="Times New Roman" w:cs="Times New Roman"/>
          <w:sz w:val="20"/>
          <w:szCs w:val="20"/>
          <w:lang w:val="en-GB"/>
        </w:rPr>
        <w:t>Staudt M, Seufert G, 1995. Light-dependent emission of monoterpenes by Holm oak (</w:t>
      </w:r>
      <w:r w:rsidRPr="00A90DF8">
        <w:rPr>
          <w:rFonts w:ascii="Times New Roman" w:hAnsi="Times New Roman" w:cs="Times New Roman"/>
          <w:i/>
          <w:sz w:val="20"/>
          <w:szCs w:val="20"/>
          <w:lang w:val="en-GB"/>
        </w:rPr>
        <w:t>Quercus ilex</w:t>
      </w:r>
      <w:r w:rsidRPr="00A90DF8">
        <w:rPr>
          <w:rFonts w:ascii="Times New Roman" w:hAnsi="Times New Roman" w:cs="Times New Roman"/>
          <w:sz w:val="20"/>
          <w:szCs w:val="20"/>
          <w:lang w:val="en-GB"/>
        </w:rPr>
        <w:t xml:space="preserve"> L.). Naturwissenschaften, 82, 89-92.</w:t>
      </w:r>
    </w:p>
    <w:p w:rsidR="00AC607A" w:rsidRPr="00A90DF8" w:rsidRDefault="00AC607A" w:rsidP="00AC607A">
      <w:pPr>
        <w:ind w:left="720" w:hanging="720"/>
        <w:jc w:val="both"/>
        <w:rPr>
          <w:rFonts w:ascii="Times New Roman" w:hAnsi="Times New Roman" w:cs="Times New Roman"/>
          <w:sz w:val="20"/>
          <w:szCs w:val="20"/>
          <w:lang w:val="en-GB"/>
        </w:rPr>
      </w:pPr>
      <w:r w:rsidRPr="00A90DF8">
        <w:rPr>
          <w:rFonts w:ascii="Times New Roman" w:hAnsi="Times New Roman" w:cs="Times New Roman"/>
          <w:sz w:val="20"/>
          <w:szCs w:val="20"/>
          <w:lang w:val="en-GB"/>
        </w:rPr>
        <w:t>Wilkinson MJ, Monson RK, Trahan N, Lee S, Brown E, Jackson RB, Polley HW, Fay PA, Fall R, 2009. Leaf isoprene emission rate as a function of atmospheric CO2 concentration. Global Change Biology, 15, 1189-1200. doi: 10.1111/j.1365-2486.2008.01803.x</w:t>
      </w:r>
      <w:r w:rsidRPr="00A90DF8">
        <w:rPr>
          <w:rFonts w:ascii="Times New Roman" w:hAnsi="Times New Roman" w:cs="Times New Roman"/>
          <w:sz w:val="20"/>
          <w:szCs w:val="20"/>
          <w:lang w:val="en-GB"/>
        </w:rPr>
        <w:br w:type="page"/>
      </w:r>
    </w:p>
    <w:p w:rsidR="00AC607A" w:rsidRPr="00A90DF8" w:rsidRDefault="00AC607A" w:rsidP="00AC607A">
      <w:pPr>
        <w:pStyle w:val="Heading2"/>
        <w:spacing w:before="0" w:after="200"/>
        <w:jc w:val="both"/>
        <w:rPr>
          <w:szCs w:val="28"/>
          <w:lang w:val="en-GB"/>
        </w:rPr>
      </w:pPr>
      <w:bookmarkStart w:id="9" w:name="_Toc491862766"/>
      <w:r w:rsidRPr="00A90DF8">
        <w:rPr>
          <w:szCs w:val="28"/>
          <w:lang w:val="en-GB"/>
        </w:rPr>
        <w:lastRenderedPageBreak/>
        <w:t>Appendix A. PFT parameters used for global and European benchmarks.</w:t>
      </w:r>
      <w:bookmarkEnd w:id="9"/>
    </w:p>
    <w:p w:rsidR="00AC607A" w:rsidRPr="00A90DF8" w:rsidRDefault="00AC607A" w:rsidP="00AC607A">
      <w:pPr>
        <w:jc w:val="both"/>
        <w:rPr>
          <w:rFonts w:ascii="Times New Roman" w:hAnsi="Times New Roman" w:cs="Times New Roman"/>
          <w:i/>
          <w:szCs w:val="24"/>
          <w:lang w:val="en-GB"/>
        </w:rPr>
      </w:pPr>
      <w:r w:rsidRPr="00A90DF8">
        <w:rPr>
          <w:rFonts w:ascii="Times New Roman" w:hAnsi="Times New Roman" w:cs="Times New Roman"/>
          <w:i/>
          <w:szCs w:val="24"/>
          <w:lang w:val="en-GB"/>
        </w:rPr>
        <w:t>Table A1. BVOC-related PFT parameters in the global benchmark setup. Values originate from Arneth et al. (2007b, supplementary material)</w:t>
      </w:r>
      <w:r w:rsidR="00232817">
        <w:rPr>
          <w:rFonts w:ascii="Times New Roman" w:hAnsi="Times New Roman" w:cs="Times New Roman"/>
          <w:i/>
          <w:szCs w:val="24"/>
          <w:lang w:val="en-GB"/>
        </w:rPr>
        <w:t xml:space="preserve"> and Schurgers et al. (2009a</w:t>
      </w:r>
      <w:r w:rsidRPr="00A90DF8">
        <w:rPr>
          <w:rFonts w:ascii="Times New Roman" w:hAnsi="Times New Roman" w:cs="Times New Roman"/>
          <w:i/>
          <w:szCs w:val="24"/>
          <w:lang w:val="en-GB"/>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1386"/>
        <w:gridCol w:w="1508"/>
        <w:gridCol w:w="1403"/>
        <w:gridCol w:w="1410"/>
        <w:gridCol w:w="1395"/>
      </w:tblGrid>
      <w:tr w:rsidR="00AC607A" w:rsidRPr="00A90DF8" w:rsidTr="007D1DF1">
        <w:tc>
          <w:tcPr>
            <w:tcW w:w="1421" w:type="dxa"/>
            <w:tcBorders>
              <w:top w:val="single" w:sz="4" w:space="0" w:color="auto"/>
              <w:bottom w:val="single" w:sz="4" w:space="0" w:color="auto"/>
            </w:tcBorders>
          </w:tcPr>
          <w:p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PFT</w:t>
            </w:r>
          </w:p>
        </w:tc>
        <w:tc>
          <w:tcPr>
            <w:tcW w:w="1386" w:type="dxa"/>
            <w:tcBorders>
              <w:top w:val="single" w:sz="4" w:space="0" w:color="auto"/>
              <w:bottom w:val="single" w:sz="4" w:space="0" w:color="auto"/>
            </w:tcBorders>
          </w:tcPr>
          <w:p w:rsidR="00AC607A" w:rsidRPr="00A90DF8" w:rsidRDefault="00AC607A" w:rsidP="007D1DF1">
            <w:pPr>
              <w:spacing w:line="276" w:lineRule="auto"/>
              <w:jc w:val="both"/>
              <w:rPr>
                <w:rFonts w:ascii="Times New Roman" w:hAnsi="Times New Roman" w:cs="Times New Roman"/>
                <w:b/>
                <w:i/>
                <w:szCs w:val="24"/>
                <w:vertAlign w:val="subscript"/>
                <w:lang w:val="en-GB"/>
              </w:rPr>
            </w:pPr>
            <w:r w:rsidRPr="00A90DF8">
              <w:rPr>
                <w:rFonts w:ascii="Times New Roman" w:hAnsi="Times New Roman" w:cs="Times New Roman"/>
                <w:b/>
                <w:i/>
                <w:szCs w:val="24"/>
                <w:lang w:val="en-GB"/>
              </w:rPr>
              <w:t>I</w:t>
            </w:r>
            <w:r w:rsidRPr="00A90DF8">
              <w:rPr>
                <w:rFonts w:ascii="Times New Roman" w:hAnsi="Times New Roman" w:cs="Times New Roman"/>
                <w:b/>
                <w:i/>
                <w:szCs w:val="24"/>
                <w:vertAlign w:val="subscript"/>
                <w:lang w:val="en-GB"/>
              </w:rPr>
              <w:t>s</w:t>
            </w:r>
          </w:p>
          <w:p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(μg g</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 xml:space="preserve"> h</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w:t>
            </w:r>
          </w:p>
        </w:tc>
        <w:tc>
          <w:tcPr>
            <w:tcW w:w="1508" w:type="dxa"/>
            <w:tcBorders>
              <w:top w:val="single" w:sz="4" w:space="0" w:color="auto"/>
              <w:bottom w:val="single" w:sz="4" w:space="0" w:color="auto"/>
            </w:tcBorders>
          </w:tcPr>
          <w:p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Isoprene seasonality</w:t>
            </w:r>
          </w:p>
        </w:tc>
        <w:tc>
          <w:tcPr>
            <w:tcW w:w="1403" w:type="dxa"/>
            <w:tcBorders>
              <w:top w:val="single" w:sz="4" w:space="0" w:color="auto"/>
              <w:bottom w:val="single" w:sz="4" w:space="0" w:color="auto"/>
            </w:tcBorders>
          </w:tcPr>
          <w:p w:rsidR="00AC607A" w:rsidRPr="00A90DF8" w:rsidRDefault="00AC607A" w:rsidP="007D1DF1">
            <w:pPr>
              <w:spacing w:line="276" w:lineRule="auto"/>
              <w:jc w:val="both"/>
              <w:rPr>
                <w:rFonts w:ascii="Times New Roman" w:hAnsi="Times New Roman" w:cs="Times New Roman"/>
                <w:b/>
                <w:i/>
                <w:szCs w:val="24"/>
                <w:vertAlign w:val="subscript"/>
                <w:lang w:val="en-GB"/>
              </w:rPr>
            </w:pPr>
            <w:r w:rsidRPr="00A90DF8">
              <w:rPr>
                <w:rFonts w:ascii="Times New Roman" w:hAnsi="Times New Roman" w:cs="Times New Roman"/>
                <w:b/>
                <w:i/>
                <w:szCs w:val="24"/>
                <w:lang w:val="en-GB"/>
              </w:rPr>
              <w:t>M</w:t>
            </w:r>
            <w:r w:rsidRPr="00A90DF8">
              <w:rPr>
                <w:rFonts w:ascii="Times New Roman" w:hAnsi="Times New Roman" w:cs="Times New Roman"/>
                <w:b/>
                <w:i/>
                <w:szCs w:val="24"/>
                <w:vertAlign w:val="subscript"/>
                <w:lang w:val="en-GB"/>
              </w:rPr>
              <w:t>s</w:t>
            </w:r>
          </w:p>
          <w:p w:rsidR="00AC607A" w:rsidRPr="00A90DF8" w:rsidRDefault="00AC607A" w:rsidP="007D1DF1">
            <w:pPr>
              <w:spacing w:line="276" w:lineRule="auto"/>
              <w:jc w:val="both"/>
              <w:rPr>
                <w:rFonts w:ascii="Times New Roman" w:hAnsi="Times New Roman" w:cs="Times New Roman"/>
                <w:b/>
                <w:i/>
                <w:szCs w:val="24"/>
                <w:vertAlign w:val="subscript"/>
                <w:lang w:val="en-GB"/>
              </w:rPr>
            </w:pPr>
            <w:r w:rsidRPr="00A90DF8">
              <w:rPr>
                <w:rFonts w:ascii="Times New Roman" w:hAnsi="Times New Roman" w:cs="Times New Roman"/>
                <w:b/>
                <w:szCs w:val="24"/>
                <w:lang w:val="en-GB"/>
              </w:rPr>
              <w:t>(μg g</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 xml:space="preserve"> h</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w:t>
            </w:r>
          </w:p>
        </w:tc>
        <w:tc>
          <w:tcPr>
            <w:tcW w:w="1410" w:type="dxa"/>
            <w:tcBorders>
              <w:top w:val="single" w:sz="4" w:space="0" w:color="auto"/>
              <w:bottom w:val="single" w:sz="4" w:space="0" w:color="auto"/>
            </w:tcBorders>
          </w:tcPr>
          <w:p w:rsidR="00AC607A" w:rsidRPr="00A90DF8" w:rsidRDefault="00AC607A" w:rsidP="007D1DF1">
            <w:pPr>
              <w:spacing w:line="276" w:lineRule="auto"/>
              <w:jc w:val="both"/>
              <w:rPr>
                <w:rFonts w:ascii="Times New Roman" w:hAnsi="Times New Roman" w:cs="Times New Roman"/>
                <w:b/>
                <w:i/>
                <w:szCs w:val="24"/>
                <w:vertAlign w:val="subscript"/>
                <w:lang w:val="en-GB"/>
              </w:rPr>
            </w:pPr>
            <w:r w:rsidRPr="00A90DF8">
              <w:rPr>
                <w:rFonts w:ascii="Times New Roman" w:hAnsi="Times New Roman" w:cs="Times New Roman"/>
                <w:b/>
                <w:i/>
                <w:szCs w:val="24"/>
                <w:lang w:val="en-GB"/>
              </w:rPr>
              <w:t>f</w:t>
            </w:r>
            <w:r w:rsidRPr="00A90DF8">
              <w:rPr>
                <w:rFonts w:ascii="Times New Roman" w:hAnsi="Times New Roman" w:cs="Times New Roman"/>
                <w:b/>
                <w:i/>
                <w:szCs w:val="24"/>
                <w:vertAlign w:val="subscript"/>
                <w:lang w:val="en-GB"/>
              </w:rPr>
              <w:t>stor</w:t>
            </w:r>
          </w:p>
          <w:p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w:t>
            </w:r>
          </w:p>
        </w:tc>
        <w:tc>
          <w:tcPr>
            <w:tcW w:w="1395" w:type="dxa"/>
            <w:tcBorders>
              <w:top w:val="single" w:sz="4" w:space="0" w:color="auto"/>
              <w:bottom w:val="single" w:sz="4" w:space="0" w:color="auto"/>
            </w:tcBorders>
          </w:tcPr>
          <w:p w:rsidR="00AC607A" w:rsidRPr="00A90DF8" w:rsidRDefault="00AC607A" w:rsidP="007D1DF1">
            <w:pPr>
              <w:spacing w:line="276" w:lineRule="auto"/>
              <w:jc w:val="both"/>
              <w:rPr>
                <w:rFonts w:ascii="Times New Roman" w:hAnsi="Times New Roman" w:cs="Times New Roman"/>
                <w:b/>
                <w:i/>
                <w:szCs w:val="24"/>
                <w:vertAlign w:val="subscript"/>
                <w:lang w:val="en-GB"/>
              </w:rPr>
            </w:pPr>
            <w:r w:rsidRPr="00A90DF8">
              <w:rPr>
                <w:rFonts w:ascii="Times New Roman" w:hAnsi="Times New Roman" w:cs="Times New Roman"/>
                <w:b/>
                <w:i/>
                <w:szCs w:val="24"/>
                <w:lang w:val="en-GB"/>
              </w:rPr>
              <w:t>g</w:t>
            </w:r>
            <w:r w:rsidRPr="00A90DF8">
              <w:rPr>
                <w:rFonts w:ascii="Times New Roman" w:hAnsi="Times New Roman" w:cs="Times New Roman"/>
                <w:b/>
                <w:i/>
                <w:szCs w:val="24"/>
                <w:vertAlign w:val="subscript"/>
                <w:lang w:val="en-GB"/>
              </w:rPr>
              <w:t>a</w:t>
            </w:r>
          </w:p>
          <w:p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(m s</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w:t>
            </w:r>
          </w:p>
        </w:tc>
      </w:tr>
      <w:tr w:rsidR="00AC607A" w:rsidRPr="00A90DF8" w:rsidTr="007D1DF1">
        <w:tc>
          <w:tcPr>
            <w:tcW w:w="1421" w:type="dxa"/>
            <w:tcBorders>
              <w:top w:val="single" w:sz="4" w:space="0" w:color="auto"/>
            </w:tcBorders>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BNE</w:t>
            </w:r>
          </w:p>
        </w:tc>
        <w:tc>
          <w:tcPr>
            <w:tcW w:w="1386" w:type="dxa"/>
            <w:tcBorders>
              <w:top w:val="single" w:sz="4" w:space="0" w:color="auto"/>
            </w:tcBorders>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8</w:t>
            </w:r>
          </w:p>
        </w:tc>
        <w:tc>
          <w:tcPr>
            <w:tcW w:w="1508" w:type="dxa"/>
            <w:tcBorders>
              <w:top w:val="single" w:sz="4" w:space="0" w:color="auto"/>
            </w:tcBorders>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03" w:type="dxa"/>
            <w:tcBorders>
              <w:top w:val="single" w:sz="4" w:space="0" w:color="auto"/>
            </w:tcBorders>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4.8</w:t>
            </w:r>
          </w:p>
        </w:tc>
        <w:tc>
          <w:tcPr>
            <w:tcW w:w="1410" w:type="dxa"/>
            <w:tcBorders>
              <w:top w:val="single" w:sz="4" w:space="0" w:color="auto"/>
            </w:tcBorders>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395" w:type="dxa"/>
            <w:tcBorders>
              <w:top w:val="single" w:sz="4" w:space="0" w:color="auto"/>
            </w:tcBorders>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0.14</w:t>
            </w:r>
          </w:p>
        </w:tc>
      </w:tr>
      <w:tr w:rsidR="00AC607A" w:rsidRPr="00A90DF8" w:rsidTr="007D1DF1">
        <w:tc>
          <w:tcPr>
            <w:tcW w:w="1421"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BINE</w:t>
            </w:r>
          </w:p>
        </w:tc>
        <w:tc>
          <w:tcPr>
            <w:tcW w:w="138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8</w:t>
            </w:r>
          </w:p>
        </w:tc>
        <w:tc>
          <w:tcPr>
            <w:tcW w:w="150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0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4.8</w:t>
            </w:r>
          </w:p>
        </w:tc>
        <w:tc>
          <w:tcPr>
            <w:tcW w:w="1410"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395"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0.14</w:t>
            </w:r>
          </w:p>
        </w:tc>
      </w:tr>
      <w:tr w:rsidR="00AC607A" w:rsidRPr="00A90DF8" w:rsidTr="007D1DF1">
        <w:tc>
          <w:tcPr>
            <w:tcW w:w="1421"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BNS</w:t>
            </w:r>
          </w:p>
        </w:tc>
        <w:tc>
          <w:tcPr>
            <w:tcW w:w="138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8</w:t>
            </w:r>
          </w:p>
        </w:tc>
        <w:tc>
          <w:tcPr>
            <w:tcW w:w="150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40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4.8</w:t>
            </w:r>
          </w:p>
        </w:tc>
        <w:tc>
          <w:tcPr>
            <w:tcW w:w="1410"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395"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0.14</w:t>
            </w:r>
          </w:p>
        </w:tc>
      </w:tr>
      <w:tr w:rsidR="006606C2" w:rsidRPr="00A90DF8" w:rsidTr="007D1DF1">
        <w:tc>
          <w:tcPr>
            <w:tcW w:w="1421" w:type="dxa"/>
            <w:vAlign w:val="bottom"/>
          </w:tcPr>
          <w:p w:rsidR="006606C2" w:rsidRPr="00A90DF8" w:rsidRDefault="006606C2" w:rsidP="007D1DF1">
            <w:pPr>
              <w:jc w:val="both"/>
              <w:rPr>
                <w:rFonts w:ascii="Times New Roman" w:hAnsi="Times New Roman" w:cs="Times New Roman"/>
                <w:szCs w:val="24"/>
                <w:lang w:val="en-GB"/>
              </w:rPr>
            </w:pPr>
            <w:r>
              <w:rPr>
                <w:rFonts w:ascii="Times New Roman" w:hAnsi="Times New Roman" w:cs="Times New Roman"/>
                <w:szCs w:val="24"/>
                <w:lang w:val="en-GB"/>
              </w:rPr>
              <w:t>TeNE</w:t>
            </w:r>
          </w:p>
        </w:tc>
        <w:tc>
          <w:tcPr>
            <w:tcW w:w="1386" w:type="dxa"/>
            <w:vAlign w:val="bottom"/>
          </w:tcPr>
          <w:p w:rsidR="006606C2" w:rsidRPr="00A90DF8" w:rsidRDefault="006606C2" w:rsidP="007D1DF1">
            <w:pPr>
              <w:jc w:val="both"/>
              <w:rPr>
                <w:rFonts w:ascii="Times New Roman" w:hAnsi="Times New Roman" w:cs="Times New Roman"/>
                <w:szCs w:val="24"/>
                <w:lang w:val="en-GB"/>
              </w:rPr>
            </w:pPr>
            <w:r>
              <w:rPr>
                <w:rFonts w:ascii="Times New Roman" w:hAnsi="Times New Roman" w:cs="Times New Roman"/>
                <w:szCs w:val="24"/>
                <w:lang w:val="en-GB"/>
              </w:rPr>
              <w:t>8</w:t>
            </w:r>
          </w:p>
        </w:tc>
        <w:tc>
          <w:tcPr>
            <w:tcW w:w="1508" w:type="dxa"/>
            <w:vAlign w:val="bottom"/>
          </w:tcPr>
          <w:p w:rsidR="006606C2" w:rsidRPr="00A90DF8" w:rsidRDefault="006606C2" w:rsidP="007D1DF1">
            <w:pPr>
              <w:jc w:val="both"/>
              <w:rPr>
                <w:rFonts w:ascii="Times New Roman" w:hAnsi="Times New Roman" w:cs="Times New Roman"/>
                <w:szCs w:val="24"/>
                <w:lang w:val="en-GB"/>
              </w:rPr>
            </w:pPr>
            <w:r>
              <w:rPr>
                <w:rFonts w:ascii="Times New Roman" w:hAnsi="Times New Roman" w:cs="Times New Roman"/>
                <w:szCs w:val="24"/>
                <w:lang w:val="en-GB"/>
              </w:rPr>
              <w:t>0</w:t>
            </w:r>
          </w:p>
        </w:tc>
        <w:tc>
          <w:tcPr>
            <w:tcW w:w="1403" w:type="dxa"/>
            <w:vAlign w:val="bottom"/>
          </w:tcPr>
          <w:p w:rsidR="006606C2" w:rsidRPr="00A90DF8" w:rsidRDefault="006606C2" w:rsidP="007D1DF1">
            <w:pPr>
              <w:jc w:val="both"/>
              <w:rPr>
                <w:rFonts w:ascii="Times New Roman" w:hAnsi="Times New Roman" w:cs="Times New Roman"/>
                <w:szCs w:val="24"/>
                <w:lang w:val="en-GB"/>
              </w:rPr>
            </w:pPr>
            <w:r>
              <w:rPr>
                <w:rFonts w:ascii="Times New Roman" w:hAnsi="Times New Roman" w:cs="Times New Roman"/>
                <w:szCs w:val="24"/>
                <w:lang w:val="en-GB"/>
              </w:rPr>
              <w:t>4.8</w:t>
            </w:r>
          </w:p>
        </w:tc>
        <w:tc>
          <w:tcPr>
            <w:tcW w:w="1410" w:type="dxa"/>
            <w:vAlign w:val="bottom"/>
          </w:tcPr>
          <w:p w:rsidR="006606C2" w:rsidRPr="00A90DF8" w:rsidRDefault="006606C2" w:rsidP="007D1DF1">
            <w:pPr>
              <w:jc w:val="both"/>
              <w:rPr>
                <w:rFonts w:ascii="Times New Roman" w:hAnsi="Times New Roman" w:cs="Times New Roman"/>
                <w:szCs w:val="24"/>
                <w:lang w:val="en-GB"/>
              </w:rPr>
            </w:pPr>
            <w:r>
              <w:rPr>
                <w:rFonts w:ascii="Times New Roman" w:hAnsi="Times New Roman" w:cs="Times New Roman"/>
                <w:szCs w:val="24"/>
                <w:lang w:val="en-GB"/>
              </w:rPr>
              <w:t>0.5</w:t>
            </w:r>
          </w:p>
        </w:tc>
        <w:tc>
          <w:tcPr>
            <w:tcW w:w="1395" w:type="dxa"/>
            <w:vAlign w:val="bottom"/>
          </w:tcPr>
          <w:p w:rsidR="006606C2" w:rsidRPr="00A90DF8" w:rsidRDefault="006606C2" w:rsidP="007D1DF1">
            <w:pPr>
              <w:jc w:val="both"/>
              <w:rPr>
                <w:rFonts w:ascii="Times New Roman" w:hAnsi="Times New Roman" w:cs="Times New Roman"/>
                <w:szCs w:val="24"/>
                <w:lang w:val="en-GB"/>
              </w:rPr>
            </w:pPr>
            <w:r>
              <w:rPr>
                <w:rFonts w:ascii="Times New Roman" w:hAnsi="Times New Roman" w:cs="Times New Roman"/>
                <w:szCs w:val="24"/>
                <w:lang w:val="en-GB"/>
              </w:rPr>
              <w:t>0.14</w:t>
            </w:r>
          </w:p>
        </w:tc>
      </w:tr>
      <w:tr w:rsidR="00AC607A" w:rsidRPr="00A90DF8" w:rsidTr="007D1DF1">
        <w:tc>
          <w:tcPr>
            <w:tcW w:w="1421"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TeBS</w:t>
            </w:r>
          </w:p>
        </w:tc>
        <w:tc>
          <w:tcPr>
            <w:tcW w:w="138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45</w:t>
            </w:r>
          </w:p>
        </w:tc>
        <w:tc>
          <w:tcPr>
            <w:tcW w:w="150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40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1.6</w:t>
            </w:r>
          </w:p>
        </w:tc>
        <w:tc>
          <w:tcPr>
            <w:tcW w:w="1410"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395"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rsidTr="007D1DF1">
        <w:tc>
          <w:tcPr>
            <w:tcW w:w="1421"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IBS</w:t>
            </w:r>
          </w:p>
        </w:tc>
        <w:tc>
          <w:tcPr>
            <w:tcW w:w="138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45</w:t>
            </w:r>
          </w:p>
        </w:tc>
        <w:tc>
          <w:tcPr>
            <w:tcW w:w="150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40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1.6</w:t>
            </w:r>
          </w:p>
        </w:tc>
        <w:tc>
          <w:tcPr>
            <w:tcW w:w="1410"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395"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rsidTr="007D1DF1">
        <w:tc>
          <w:tcPr>
            <w:tcW w:w="1421"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TeBE</w:t>
            </w:r>
          </w:p>
        </w:tc>
        <w:tc>
          <w:tcPr>
            <w:tcW w:w="138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24</w:t>
            </w:r>
          </w:p>
        </w:tc>
        <w:tc>
          <w:tcPr>
            <w:tcW w:w="150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0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1.6</w:t>
            </w:r>
          </w:p>
        </w:tc>
        <w:tc>
          <w:tcPr>
            <w:tcW w:w="1410"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395"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rsidTr="007D1DF1">
        <w:tc>
          <w:tcPr>
            <w:tcW w:w="1421"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TrBE</w:t>
            </w:r>
          </w:p>
        </w:tc>
        <w:tc>
          <w:tcPr>
            <w:tcW w:w="138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24</w:t>
            </w:r>
          </w:p>
        </w:tc>
        <w:tc>
          <w:tcPr>
            <w:tcW w:w="150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0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0.8</w:t>
            </w:r>
          </w:p>
        </w:tc>
        <w:tc>
          <w:tcPr>
            <w:tcW w:w="1410"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395"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rsidTr="007D1DF1">
        <w:tc>
          <w:tcPr>
            <w:tcW w:w="1421"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TrIBE</w:t>
            </w:r>
          </w:p>
        </w:tc>
        <w:tc>
          <w:tcPr>
            <w:tcW w:w="138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24</w:t>
            </w:r>
          </w:p>
        </w:tc>
        <w:tc>
          <w:tcPr>
            <w:tcW w:w="150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0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0.8</w:t>
            </w:r>
          </w:p>
        </w:tc>
        <w:tc>
          <w:tcPr>
            <w:tcW w:w="1410"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395"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rsidTr="007D1DF1">
        <w:tc>
          <w:tcPr>
            <w:tcW w:w="1421"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TrBR</w:t>
            </w:r>
          </w:p>
        </w:tc>
        <w:tc>
          <w:tcPr>
            <w:tcW w:w="138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45</w:t>
            </w:r>
          </w:p>
        </w:tc>
        <w:tc>
          <w:tcPr>
            <w:tcW w:w="150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0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2.4</w:t>
            </w:r>
          </w:p>
        </w:tc>
        <w:tc>
          <w:tcPr>
            <w:tcW w:w="1410"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395"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rsidTr="007D1DF1">
        <w:tc>
          <w:tcPr>
            <w:tcW w:w="1421"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C3G</w:t>
            </w:r>
          </w:p>
        </w:tc>
        <w:tc>
          <w:tcPr>
            <w:tcW w:w="138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16</w:t>
            </w:r>
          </w:p>
        </w:tc>
        <w:tc>
          <w:tcPr>
            <w:tcW w:w="150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40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1.6</w:t>
            </w:r>
          </w:p>
        </w:tc>
        <w:tc>
          <w:tcPr>
            <w:tcW w:w="1410"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395"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0.03</w:t>
            </w:r>
          </w:p>
        </w:tc>
      </w:tr>
      <w:tr w:rsidR="00AC607A" w:rsidRPr="00A90DF8" w:rsidTr="00097E68">
        <w:tc>
          <w:tcPr>
            <w:tcW w:w="1421"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C4G</w:t>
            </w:r>
          </w:p>
        </w:tc>
        <w:tc>
          <w:tcPr>
            <w:tcW w:w="138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8</w:t>
            </w:r>
          </w:p>
        </w:tc>
        <w:tc>
          <w:tcPr>
            <w:tcW w:w="150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0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2.4</w:t>
            </w:r>
          </w:p>
        </w:tc>
        <w:tc>
          <w:tcPr>
            <w:tcW w:w="1410"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395"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0.03</w:t>
            </w:r>
          </w:p>
        </w:tc>
      </w:tr>
      <w:tr w:rsidR="006606C2" w:rsidRPr="00A90DF8" w:rsidTr="00D23AFE">
        <w:tc>
          <w:tcPr>
            <w:tcW w:w="1421" w:type="dxa"/>
            <w:vAlign w:val="bottom"/>
          </w:tcPr>
          <w:p w:rsidR="006606C2" w:rsidRPr="00A90DF8" w:rsidRDefault="006606C2" w:rsidP="006606C2">
            <w:pPr>
              <w:jc w:val="both"/>
              <w:rPr>
                <w:rFonts w:ascii="Times New Roman" w:hAnsi="Times New Roman" w:cs="Times New Roman"/>
                <w:szCs w:val="24"/>
                <w:lang w:val="en-GB"/>
              </w:rPr>
            </w:pPr>
            <w:r w:rsidRPr="00A90DF8">
              <w:rPr>
                <w:rFonts w:ascii="Times New Roman" w:hAnsi="Times New Roman" w:cs="Times New Roman"/>
                <w:szCs w:val="24"/>
                <w:lang w:val="en-GB"/>
              </w:rPr>
              <w:t>C3</w:t>
            </w:r>
            <w:r>
              <w:rPr>
                <w:rFonts w:ascii="Times New Roman" w:hAnsi="Times New Roman" w:cs="Times New Roman"/>
                <w:szCs w:val="24"/>
                <w:lang w:val="en-GB"/>
              </w:rPr>
              <w:t>crop</w:t>
            </w:r>
          </w:p>
        </w:tc>
        <w:tc>
          <w:tcPr>
            <w:tcW w:w="1386" w:type="dxa"/>
            <w:vAlign w:val="bottom"/>
          </w:tcPr>
          <w:p w:rsidR="006606C2" w:rsidRPr="00A90DF8" w:rsidRDefault="006606C2" w:rsidP="007D1DF1">
            <w:pPr>
              <w:jc w:val="both"/>
              <w:rPr>
                <w:rFonts w:ascii="Times New Roman" w:hAnsi="Times New Roman" w:cs="Times New Roman"/>
                <w:szCs w:val="24"/>
                <w:lang w:val="en-GB"/>
              </w:rPr>
            </w:pPr>
            <w:r w:rsidRPr="00A90DF8">
              <w:rPr>
                <w:rFonts w:ascii="Times New Roman" w:hAnsi="Times New Roman" w:cs="Times New Roman"/>
                <w:szCs w:val="24"/>
                <w:lang w:val="en-GB"/>
              </w:rPr>
              <w:t>16</w:t>
            </w:r>
          </w:p>
        </w:tc>
        <w:tc>
          <w:tcPr>
            <w:tcW w:w="1508" w:type="dxa"/>
            <w:vAlign w:val="bottom"/>
          </w:tcPr>
          <w:p w:rsidR="006606C2" w:rsidRPr="00A90DF8" w:rsidRDefault="006606C2" w:rsidP="007D1DF1">
            <w:pPr>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403" w:type="dxa"/>
            <w:vAlign w:val="bottom"/>
          </w:tcPr>
          <w:p w:rsidR="006606C2" w:rsidRPr="00A90DF8" w:rsidRDefault="006606C2" w:rsidP="007D1DF1">
            <w:pPr>
              <w:jc w:val="both"/>
              <w:rPr>
                <w:rFonts w:ascii="Times New Roman" w:hAnsi="Times New Roman" w:cs="Times New Roman"/>
                <w:szCs w:val="24"/>
                <w:lang w:val="en-GB"/>
              </w:rPr>
            </w:pPr>
            <w:r w:rsidRPr="00A90DF8">
              <w:rPr>
                <w:rFonts w:ascii="Times New Roman" w:hAnsi="Times New Roman" w:cs="Times New Roman"/>
                <w:szCs w:val="24"/>
                <w:lang w:val="en-GB"/>
              </w:rPr>
              <w:t>1.6</w:t>
            </w:r>
          </w:p>
        </w:tc>
        <w:tc>
          <w:tcPr>
            <w:tcW w:w="1410" w:type="dxa"/>
            <w:vAlign w:val="bottom"/>
          </w:tcPr>
          <w:p w:rsidR="006606C2" w:rsidRPr="00A90DF8" w:rsidRDefault="006606C2"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395" w:type="dxa"/>
            <w:vAlign w:val="bottom"/>
          </w:tcPr>
          <w:p w:rsidR="006606C2" w:rsidRPr="00A90DF8" w:rsidRDefault="006606C2"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0.03</w:t>
            </w:r>
          </w:p>
        </w:tc>
      </w:tr>
      <w:tr w:rsidR="006606C2" w:rsidRPr="00A90DF8" w:rsidTr="007D1DF1">
        <w:tc>
          <w:tcPr>
            <w:tcW w:w="1421" w:type="dxa"/>
            <w:tcBorders>
              <w:bottom w:val="single" w:sz="4" w:space="0" w:color="auto"/>
            </w:tcBorders>
            <w:vAlign w:val="bottom"/>
          </w:tcPr>
          <w:p w:rsidR="006606C2" w:rsidRPr="00A90DF8" w:rsidRDefault="006606C2" w:rsidP="007D1DF1">
            <w:pPr>
              <w:jc w:val="both"/>
              <w:rPr>
                <w:rFonts w:ascii="Times New Roman" w:hAnsi="Times New Roman" w:cs="Times New Roman"/>
                <w:szCs w:val="24"/>
                <w:lang w:val="en-GB"/>
              </w:rPr>
            </w:pPr>
            <w:r w:rsidRPr="00A90DF8">
              <w:rPr>
                <w:rFonts w:ascii="Times New Roman" w:hAnsi="Times New Roman" w:cs="Times New Roman"/>
                <w:szCs w:val="24"/>
                <w:lang w:val="en-GB"/>
              </w:rPr>
              <w:t>C4</w:t>
            </w:r>
            <w:r>
              <w:rPr>
                <w:rFonts w:ascii="Times New Roman" w:hAnsi="Times New Roman" w:cs="Times New Roman"/>
                <w:szCs w:val="24"/>
                <w:lang w:val="en-GB"/>
              </w:rPr>
              <w:t>crop</w:t>
            </w:r>
          </w:p>
        </w:tc>
        <w:tc>
          <w:tcPr>
            <w:tcW w:w="1386" w:type="dxa"/>
            <w:tcBorders>
              <w:bottom w:val="single" w:sz="4" w:space="0" w:color="auto"/>
            </w:tcBorders>
            <w:vAlign w:val="bottom"/>
          </w:tcPr>
          <w:p w:rsidR="006606C2" w:rsidRPr="00A90DF8" w:rsidRDefault="006606C2" w:rsidP="007D1DF1">
            <w:pPr>
              <w:jc w:val="both"/>
              <w:rPr>
                <w:rFonts w:ascii="Times New Roman" w:hAnsi="Times New Roman" w:cs="Times New Roman"/>
                <w:szCs w:val="24"/>
                <w:lang w:val="en-GB"/>
              </w:rPr>
            </w:pPr>
            <w:r w:rsidRPr="00A90DF8">
              <w:rPr>
                <w:rFonts w:ascii="Times New Roman" w:hAnsi="Times New Roman" w:cs="Times New Roman"/>
                <w:szCs w:val="24"/>
                <w:lang w:val="en-GB"/>
              </w:rPr>
              <w:t>8</w:t>
            </w:r>
          </w:p>
        </w:tc>
        <w:tc>
          <w:tcPr>
            <w:tcW w:w="1508" w:type="dxa"/>
            <w:tcBorders>
              <w:bottom w:val="single" w:sz="4" w:space="0" w:color="auto"/>
            </w:tcBorders>
            <w:vAlign w:val="bottom"/>
          </w:tcPr>
          <w:p w:rsidR="006606C2" w:rsidRPr="00A90DF8" w:rsidRDefault="006606C2"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03" w:type="dxa"/>
            <w:tcBorders>
              <w:bottom w:val="single" w:sz="4" w:space="0" w:color="auto"/>
            </w:tcBorders>
            <w:vAlign w:val="bottom"/>
          </w:tcPr>
          <w:p w:rsidR="006606C2" w:rsidRPr="00A90DF8" w:rsidRDefault="006606C2" w:rsidP="007D1DF1">
            <w:pPr>
              <w:jc w:val="both"/>
              <w:rPr>
                <w:rFonts w:ascii="Times New Roman" w:hAnsi="Times New Roman" w:cs="Times New Roman"/>
                <w:szCs w:val="24"/>
                <w:lang w:val="en-GB"/>
              </w:rPr>
            </w:pPr>
            <w:r w:rsidRPr="00A90DF8">
              <w:rPr>
                <w:rFonts w:ascii="Times New Roman" w:hAnsi="Times New Roman" w:cs="Times New Roman"/>
                <w:szCs w:val="24"/>
                <w:lang w:val="en-GB"/>
              </w:rPr>
              <w:t>2.4</w:t>
            </w:r>
          </w:p>
        </w:tc>
        <w:tc>
          <w:tcPr>
            <w:tcW w:w="1410" w:type="dxa"/>
            <w:tcBorders>
              <w:bottom w:val="single" w:sz="4" w:space="0" w:color="auto"/>
            </w:tcBorders>
            <w:vAlign w:val="bottom"/>
          </w:tcPr>
          <w:p w:rsidR="006606C2" w:rsidRPr="00A90DF8" w:rsidRDefault="006606C2"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395" w:type="dxa"/>
            <w:tcBorders>
              <w:bottom w:val="single" w:sz="4" w:space="0" w:color="auto"/>
            </w:tcBorders>
            <w:vAlign w:val="bottom"/>
          </w:tcPr>
          <w:p w:rsidR="006606C2" w:rsidRPr="00A90DF8" w:rsidRDefault="006606C2"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0.03</w:t>
            </w:r>
          </w:p>
        </w:tc>
      </w:tr>
    </w:tbl>
    <w:p w:rsidR="00496597" w:rsidRDefault="00496597" w:rsidP="00AC607A">
      <w:pPr>
        <w:jc w:val="both"/>
        <w:rPr>
          <w:rFonts w:ascii="Times New Roman" w:hAnsi="Times New Roman" w:cs="Times New Roman"/>
          <w:i/>
          <w:szCs w:val="24"/>
          <w:lang w:val="en-GB"/>
        </w:rPr>
      </w:pPr>
    </w:p>
    <w:p w:rsidR="00EF11A1" w:rsidRDefault="00EF11A1" w:rsidP="00EF11A1">
      <w:pPr>
        <w:jc w:val="both"/>
        <w:rPr>
          <w:rFonts w:ascii="Times New Roman" w:hAnsi="Times New Roman" w:cs="Times New Roman"/>
          <w:i/>
          <w:szCs w:val="24"/>
          <w:lang w:val="en-GB"/>
        </w:rPr>
      </w:pPr>
      <w:r w:rsidRPr="00A90DF8">
        <w:rPr>
          <w:rFonts w:ascii="Times New Roman" w:hAnsi="Times New Roman" w:cs="Times New Roman"/>
          <w:i/>
          <w:szCs w:val="24"/>
          <w:lang w:val="en-GB"/>
        </w:rPr>
        <w:t>Table A</w:t>
      </w:r>
      <w:r>
        <w:rPr>
          <w:rFonts w:ascii="Times New Roman" w:hAnsi="Times New Roman" w:cs="Times New Roman"/>
          <w:i/>
          <w:szCs w:val="24"/>
          <w:lang w:val="en-GB"/>
        </w:rPr>
        <w:t>2</w:t>
      </w:r>
      <w:r w:rsidRPr="00A90DF8">
        <w:rPr>
          <w:rFonts w:ascii="Times New Roman" w:hAnsi="Times New Roman" w:cs="Times New Roman"/>
          <w:i/>
          <w:szCs w:val="24"/>
          <w:lang w:val="en-GB"/>
        </w:rPr>
        <w:t xml:space="preserve">. </w:t>
      </w:r>
      <w:r>
        <w:rPr>
          <w:rFonts w:ascii="MPHV" w:hAnsi="MPHV" w:cs="MPHV"/>
          <w:sz w:val="20"/>
          <w:szCs w:val="20"/>
        </w:rPr>
        <w:t>Percentage of speciated monoterpene EFs with respect to the PFT bulk monoterpenes, adapted from Me</w:t>
      </w:r>
      <w:r w:rsidR="007021F8">
        <w:rPr>
          <w:rFonts w:ascii="MPHV" w:hAnsi="MPHV" w:cs="MPHV"/>
          <w:sz w:val="20"/>
          <w:szCs w:val="20"/>
        </w:rPr>
        <w:t>ssi</w:t>
      </w:r>
      <w:r>
        <w:rPr>
          <w:rFonts w:ascii="MPHV" w:hAnsi="MPHV" w:cs="MPHV"/>
          <w:sz w:val="20"/>
          <w:szCs w:val="20"/>
        </w:rPr>
        <w:t xml:space="preserve">na et al. (2015; table 4). α-pinene, limonene and 3-carene are grouped in TM1, the rest in TM2. </w:t>
      </w:r>
    </w:p>
    <w:tbl>
      <w:tblPr>
        <w:tblW w:w="10504" w:type="dxa"/>
        <w:tblInd w:w="-743" w:type="dxa"/>
        <w:tblLook w:val="04A0" w:firstRow="1" w:lastRow="0" w:firstColumn="1" w:lastColumn="0" w:noHBand="0" w:noVBand="1"/>
      </w:tblPr>
      <w:tblGrid>
        <w:gridCol w:w="851"/>
        <w:gridCol w:w="1086"/>
        <w:gridCol w:w="1086"/>
        <w:gridCol w:w="1059"/>
        <w:gridCol w:w="996"/>
        <w:gridCol w:w="1024"/>
        <w:gridCol w:w="1156"/>
        <w:gridCol w:w="1115"/>
        <w:gridCol w:w="1322"/>
        <w:gridCol w:w="809"/>
      </w:tblGrid>
      <w:tr w:rsidR="00EF11A1" w:rsidRPr="00EF11A1" w:rsidTr="0066204C">
        <w:trPr>
          <w:trHeight w:val="288"/>
        </w:trPr>
        <w:tc>
          <w:tcPr>
            <w:tcW w:w="851" w:type="dxa"/>
            <w:tcBorders>
              <w:top w:val="single" w:sz="4" w:space="0" w:color="auto"/>
              <w:left w:val="nil"/>
              <w:bottom w:val="single" w:sz="4" w:space="0" w:color="auto"/>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p>
        </w:tc>
        <w:tc>
          <w:tcPr>
            <w:tcW w:w="1086" w:type="dxa"/>
            <w:tcBorders>
              <w:top w:val="single" w:sz="4" w:space="0" w:color="auto"/>
              <w:left w:val="nil"/>
              <w:bottom w:val="single" w:sz="4" w:space="0" w:color="auto"/>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α</w:t>
            </w:r>
            <w:r w:rsidRPr="00EF11A1">
              <w:rPr>
                <w:rFonts w:ascii="Calibri" w:eastAsia="Times New Roman" w:hAnsi="Calibri" w:cs="Times New Roman"/>
                <w:color w:val="000000"/>
                <w:sz w:val="22"/>
              </w:rPr>
              <w:t>-pinene</w:t>
            </w:r>
          </w:p>
        </w:tc>
        <w:tc>
          <w:tcPr>
            <w:tcW w:w="1086" w:type="dxa"/>
            <w:tcBorders>
              <w:top w:val="single" w:sz="4" w:space="0" w:color="auto"/>
              <w:left w:val="nil"/>
              <w:bottom w:val="single" w:sz="4" w:space="0" w:color="auto"/>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β</w:t>
            </w:r>
            <w:r w:rsidRPr="00EF11A1">
              <w:rPr>
                <w:rFonts w:ascii="Calibri" w:eastAsia="Times New Roman" w:hAnsi="Calibri" w:cs="Times New Roman"/>
                <w:color w:val="000000"/>
                <w:sz w:val="22"/>
              </w:rPr>
              <w:t>-pinene</w:t>
            </w:r>
          </w:p>
        </w:tc>
        <w:tc>
          <w:tcPr>
            <w:tcW w:w="1059" w:type="dxa"/>
            <w:tcBorders>
              <w:top w:val="single" w:sz="4" w:space="0" w:color="auto"/>
              <w:left w:val="nil"/>
              <w:bottom w:val="single" w:sz="4" w:space="0" w:color="auto"/>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limonene</w:t>
            </w:r>
          </w:p>
        </w:tc>
        <w:tc>
          <w:tcPr>
            <w:tcW w:w="996" w:type="dxa"/>
            <w:tcBorders>
              <w:top w:val="single" w:sz="4" w:space="0" w:color="auto"/>
              <w:left w:val="nil"/>
              <w:bottom w:val="single" w:sz="4" w:space="0" w:color="auto"/>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myrcene</w:t>
            </w:r>
          </w:p>
        </w:tc>
        <w:tc>
          <w:tcPr>
            <w:tcW w:w="1024" w:type="dxa"/>
            <w:tcBorders>
              <w:top w:val="single" w:sz="4" w:space="0" w:color="auto"/>
              <w:left w:val="nil"/>
              <w:bottom w:val="single" w:sz="4" w:space="0" w:color="auto"/>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sabinene</w:t>
            </w:r>
          </w:p>
        </w:tc>
        <w:tc>
          <w:tcPr>
            <w:tcW w:w="1156" w:type="dxa"/>
            <w:tcBorders>
              <w:top w:val="single" w:sz="4" w:space="0" w:color="auto"/>
              <w:left w:val="nil"/>
              <w:bottom w:val="single" w:sz="4" w:space="0" w:color="auto"/>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camphene</w:t>
            </w:r>
          </w:p>
        </w:tc>
        <w:tc>
          <w:tcPr>
            <w:tcW w:w="1115" w:type="dxa"/>
            <w:tcBorders>
              <w:top w:val="single" w:sz="4" w:space="0" w:color="auto"/>
              <w:left w:val="nil"/>
              <w:bottom w:val="single" w:sz="4" w:space="0" w:color="auto"/>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3-carene</w:t>
            </w:r>
          </w:p>
        </w:tc>
        <w:tc>
          <w:tcPr>
            <w:tcW w:w="1322" w:type="dxa"/>
            <w:tcBorders>
              <w:top w:val="single" w:sz="4" w:space="0" w:color="auto"/>
              <w:left w:val="nil"/>
              <w:bottom w:val="single" w:sz="4" w:space="0" w:color="auto"/>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t-</w:t>
            </w:r>
            <w:r>
              <w:rPr>
                <w:rFonts w:ascii="Calibri" w:eastAsia="Times New Roman" w:hAnsi="Calibri" w:cs="Times New Roman"/>
                <w:color w:val="000000"/>
                <w:sz w:val="22"/>
              </w:rPr>
              <w:t>β</w:t>
            </w:r>
            <w:r w:rsidRPr="00EF11A1">
              <w:rPr>
                <w:rFonts w:ascii="Calibri" w:eastAsia="Times New Roman" w:hAnsi="Calibri" w:cs="Times New Roman"/>
                <w:color w:val="000000"/>
                <w:sz w:val="22"/>
              </w:rPr>
              <w:t>-ocimene</w:t>
            </w:r>
          </w:p>
        </w:tc>
        <w:tc>
          <w:tcPr>
            <w:tcW w:w="809" w:type="dxa"/>
            <w:tcBorders>
              <w:top w:val="single" w:sz="4" w:space="0" w:color="auto"/>
              <w:left w:val="nil"/>
              <w:bottom w:val="single" w:sz="4" w:space="0" w:color="auto"/>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others</w:t>
            </w:r>
          </w:p>
        </w:tc>
      </w:tr>
      <w:tr w:rsidR="00EF11A1" w:rsidRPr="00EF11A1" w:rsidTr="0066204C">
        <w:trPr>
          <w:trHeight w:val="288"/>
        </w:trPr>
        <w:tc>
          <w:tcPr>
            <w:tcW w:w="851" w:type="dxa"/>
            <w:tcBorders>
              <w:top w:val="single" w:sz="4" w:space="0" w:color="auto"/>
              <w:left w:val="nil"/>
              <w:bottom w:val="nil"/>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BNE</w:t>
            </w:r>
          </w:p>
        </w:tc>
        <w:tc>
          <w:tcPr>
            <w:tcW w:w="1086" w:type="dxa"/>
            <w:tcBorders>
              <w:top w:val="single" w:sz="4" w:space="0" w:color="auto"/>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35.4</w:t>
            </w:r>
          </w:p>
        </w:tc>
        <w:tc>
          <w:tcPr>
            <w:tcW w:w="1086" w:type="dxa"/>
            <w:tcBorders>
              <w:top w:val="single" w:sz="4" w:space="0" w:color="auto"/>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14.6</w:t>
            </w:r>
          </w:p>
        </w:tc>
        <w:tc>
          <w:tcPr>
            <w:tcW w:w="1059" w:type="dxa"/>
            <w:tcBorders>
              <w:top w:val="single" w:sz="4" w:space="0" w:color="auto"/>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8.3</w:t>
            </w:r>
          </w:p>
        </w:tc>
        <w:tc>
          <w:tcPr>
            <w:tcW w:w="996" w:type="dxa"/>
            <w:tcBorders>
              <w:top w:val="single" w:sz="4" w:space="0" w:color="auto"/>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w:t>
            </w:r>
          </w:p>
        </w:tc>
        <w:tc>
          <w:tcPr>
            <w:tcW w:w="1024" w:type="dxa"/>
            <w:tcBorders>
              <w:top w:val="single" w:sz="4" w:space="0" w:color="auto"/>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w:t>
            </w:r>
          </w:p>
        </w:tc>
        <w:tc>
          <w:tcPr>
            <w:tcW w:w="1156" w:type="dxa"/>
            <w:tcBorders>
              <w:top w:val="single" w:sz="4" w:space="0" w:color="auto"/>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4.2</w:t>
            </w:r>
          </w:p>
        </w:tc>
        <w:tc>
          <w:tcPr>
            <w:tcW w:w="1115" w:type="dxa"/>
            <w:tcBorders>
              <w:top w:val="single" w:sz="4" w:space="0" w:color="auto"/>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17.5</w:t>
            </w:r>
          </w:p>
        </w:tc>
        <w:tc>
          <w:tcPr>
            <w:tcW w:w="1322" w:type="dxa"/>
            <w:tcBorders>
              <w:top w:val="single" w:sz="4" w:space="0" w:color="auto"/>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5.4</w:t>
            </w:r>
          </w:p>
        </w:tc>
        <w:tc>
          <w:tcPr>
            <w:tcW w:w="809" w:type="dxa"/>
            <w:tcBorders>
              <w:top w:val="single" w:sz="4" w:space="0" w:color="auto"/>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4.6</w:t>
            </w:r>
          </w:p>
        </w:tc>
      </w:tr>
      <w:tr w:rsidR="00EF11A1" w:rsidRPr="00EF11A1" w:rsidTr="0066204C">
        <w:trPr>
          <w:trHeight w:val="288"/>
        </w:trPr>
        <w:tc>
          <w:tcPr>
            <w:tcW w:w="851"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BINE</w:t>
            </w:r>
          </w:p>
        </w:tc>
        <w:tc>
          <w:tcPr>
            <w:tcW w:w="108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35.4</w:t>
            </w:r>
          </w:p>
        </w:tc>
        <w:tc>
          <w:tcPr>
            <w:tcW w:w="108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14.6</w:t>
            </w:r>
          </w:p>
        </w:tc>
        <w:tc>
          <w:tcPr>
            <w:tcW w:w="1059"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8.3</w:t>
            </w:r>
          </w:p>
        </w:tc>
        <w:tc>
          <w:tcPr>
            <w:tcW w:w="99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w:t>
            </w:r>
          </w:p>
        </w:tc>
        <w:tc>
          <w:tcPr>
            <w:tcW w:w="1024"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w:t>
            </w:r>
          </w:p>
        </w:tc>
        <w:tc>
          <w:tcPr>
            <w:tcW w:w="115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4.2</w:t>
            </w:r>
          </w:p>
        </w:tc>
        <w:tc>
          <w:tcPr>
            <w:tcW w:w="1115"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17.5</w:t>
            </w:r>
          </w:p>
        </w:tc>
        <w:tc>
          <w:tcPr>
            <w:tcW w:w="1322"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5.4</w:t>
            </w:r>
          </w:p>
        </w:tc>
        <w:tc>
          <w:tcPr>
            <w:tcW w:w="809"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4.6</w:t>
            </w:r>
          </w:p>
        </w:tc>
      </w:tr>
      <w:tr w:rsidR="00EF11A1" w:rsidRPr="00EF11A1" w:rsidTr="0066204C">
        <w:trPr>
          <w:trHeight w:val="288"/>
        </w:trPr>
        <w:tc>
          <w:tcPr>
            <w:tcW w:w="851"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BNS</w:t>
            </w:r>
          </w:p>
        </w:tc>
        <w:tc>
          <w:tcPr>
            <w:tcW w:w="108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66.2</w:t>
            </w:r>
          </w:p>
        </w:tc>
        <w:tc>
          <w:tcPr>
            <w:tcW w:w="108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15</w:t>
            </w:r>
          </w:p>
        </w:tc>
        <w:tc>
          <w:tcPr>
            <w:tcW w:w="1059"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3.7</w:t>
            </w:r>
          </w:p>
        </w:tc>
        <w:tc>
          <w:tcPr>
            <w:tcW w:w="99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2.5</w:t>
            </w:r>
          </w:p>
        </w:tc>
        <w:tc>
          <w:tcPr>
            <w:tcW w:w="1024"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w:t>
            </w:r>
          </w:p>
        </w:tc>
        <w:tc>
          <w:tcPr>
            <w:tcW w:w="115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2.3</w:t>
            </w:r>
          </w:p>
        </w:tc>
        <w:tc>
          <w:tcPr>
            <w:tcW w:w="1115"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4.2</w:t>
            </w:r>
          </w:p>
        </w:tc>
        <w:tc>
          <w:tcPr>
            <w:tcW w:w="1322"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2.8</w:t>
            </w:r>
          </w:p>
        </w:tc>
        <w:tc>
          <w:tcPr>
            <w:tcW w:w="809"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0.3</w:t>
            </w:r>
          </w:p>
        </w:tc>
      </w:tr>
      <w:tr w:rsidR="006606C2" w:rsidRPr="00EF11A1" w:rsidTr="0066204C">
        <w:trPr>
          <w:trHeight w:val="288"/>
        </w:trPr>
        <w:tc>
          <w:tcPr>
            <w:tcW w:w="851" w:type="dxa"/>
            <w:tcBorders>
              <w:top w:val="nil"/>
              <w:left w:val="nil"/>
              <w:bottom w:val="nil"/>
              <w:right w:val="nil"/>
            </w:tcBorders>
            <w:shd w:val="clear" w:color="auto" w:fill="auto"/>
            <w:noWrap/>
            <w:vAlign w:val="bottom"/>
          </w:tcPr>
          <w:p w:rsidR="006606C2" w:rsidRPr="00EF11A1" w:rsidRDefault="006606C2" w:rsidP="0066204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TeNE</w:t>
            </w:r>
          </w:p>
        </w:tc>
        <w:tc>
          <w:tcPr>
            <w:tcW w:w="1086" w:type="dxa"/>
            <w:tcBorders>
              <w:top w:val="nil"/>
              <w:left w:val="nil"/>
              <w:bottom w:val="nil"/>
              <w:right w:val="nil"/>
            </w:tcBorders>
            <w:shd w:val="clear" w:color="auto" w:fill="auto"/>
            <w:noWrap/>
            <w:vAlign w:val="bottom"/>
          </w:tcPr>
          <w:p w:rsidR="006606C2" w:rsidRPr="00EF11A1" w:rsidRDefault="006606C2" w:rsidP="0066204C">
            <w:pPr>
              <w:spacing w:after="0" w:line="240" w:lineRule="auto"/>
              <w:jc w:val="right"/>
              <w:rPr>
                <w:rFonts w:ascii="Calibri" w:eastAsia="Times New Roman" w:hAnsi="Calibri" w:cs="Times New Roman"/>
                <w:color w:val="000000"/>
                <w:sz w:val="22"/>
              </w:rPr>
            </w:pPr>
            <w:r>
              <w:rPr>
                <w:rFonts w:ascii="Calibri" w:eastAsia="Times New Roman" w:hAnsi="Calibri" w:cs="Times New Roman"/>
                <w:color w:val="000000"/>
                <w:sz w:val="22"/>
              </w:rPr>
              <w:t>35.4</w:t>
            </w:r>
          </w:p>
        </w:tc>
        <w:tc>
          <w:tcPr>
            <w:tcW w:w="1086" w:type="dxa"/>
            <w:tcBorders>
              <w:top w:val="nil"/>
              <w:left w:val="nil"/>
              <w:bottom w:val="nil"/>
              <w:right w:val="nil"/>
            </w:tcBorders>
            <w:shd w:val="clear" w:color="auto" w:fill="auto"/>
            <w:noWrap/>
            <w:vAlign w:val="bottom"/>
          </w:tcPr>
          <w:p w:rsidR="006606C2" w:rsidRPr="00EF11A1" w:rsidRDefault="006606C2" w:rsidP="0066204C">
            <w:pPr>
              <w:spacing w:after="0" w:line="240" w:lineRule="auto"/>
              <w:jc w:val="right"/>
              <w:rPr>
                <w:rFonts w:ascii="Calibri" w:eastAsia="Times New Roman" w:hAnsi="Calibri" w:cs="Times New Roman"/>
                <w:color w:val="000000"/>
                <w:sz w:val="22"/>
              </w:rPr>
            </w:pPr>
            <w:r>
              <w:rPr>
                <w:rFonts w:ascii="Calibri" w:eastAsia="Times New Roman" w:hAnsi="Calibri" w:cs="Times New Roman"/>
                <w:color w:val="000000"/>
                <w:sz w:val="22"/>
              </w:rPr>
              <w:t>14.6</w:t>
            </w:r>
          </w:p>
        </w:tc>
        <w:tc>
          <w:tcPr>
            <w:tcW w:w="1059" w:type="dxa"/>
            <w:tcBorders>
              <w:top w:val="nil"/>
              <w:left w:val="nil"/>
              <w:bottom w:val="nil"/>
              <w:right w:val="nil"/>
            </w:tcBorders>
            <w:shd w:val="clear" w:color="auto" w:fill="auto"/>
            <w:noWrap/>
            <w:vAlign w:val="bottom"/>
          </w:tcPr>
          <w:p w:rsidR="006606C2" w:rsidRPr="00EF11A1" w:rsidRDefault="006606C2" w:rsidP="0066204C">
            <w:pPr>
              <w:spacing w:after="0" w:line="240" w:lineRule="auto"/>
              <w:jc w:val="right"/>
              <w:rPr>
                <w:rFonts w:ascii="Calibri" w:eastAsia="Times New Roman" w:hAnsi="Calibri" w:cs="Times New Roman"/>
                <w:color w:val="000000"/>
                <w:sz w:val="22"/>
              </w:rPr>
            </w:pPr>
            <w:r>
              <w:rPr>
                <w:rFonts w:ascii="Calibri" w:eastAsia="Times New Roman" w:hAnsi="Calibri" w:cs="Times New Roman"/>
                <w:color w:val="000000"/>
                <w:sz w:val="22"/>
              </w:rPr>
              <w:t>8.3</w:t>
            </w:r>
          </w:p>
        </w:tc>
        <w:tc>
          <w:tcPr>
            <w:tcW w:w="996" w:type="dxa"/>
            <w:tcBorders>
              <w:top w:val="nil"/>
              <w:left w:val="nil"/>
              <w:bottom w:val="nil"/>
              <w:right w:val="nil"/>
            </w:tcBorders>
            <w:shd w:val="clear" w:color="auto" w:fill="auto"/>
            <w:noWrap/>
            <w:vAlign w:val="bottom"/>
          </w:tcPr>
          <w:p w:rsidR="006606C2" w:rsidRPr="00EF11A1" w:rsidRDefault="006606C2" w:rsidP="0066204C">
            <w:pPr>
              <w:spacing w:after="0" w:line="240" w:lineRule="auto"/>
              <w:jc w:val="right"/>
              <w:rPr>
                <w:rFonts w:ascii="Calibri" w:eastAsia="Times New Roman" w:hAnsi="Calibri" w:cs="Times New Roman"/>
                <w:color w:val="000000"/>
                <w:sz w:val="22"/>
              </w:rPr>
            </w:pPr>
            <w:r>
              <w:rPr>
                <w:rFonts w:ascii="Calibri" w:eastAsia="Times New Roman" w:hAnsi="Calibri" w:cs="Times New Roman"/>
                <w:color w:val="000000"/>
                <w:sz w:val="22"/>
              </w:rPr>
              <w:t>5</w:t>
            </w:r>
          </w:p>
        </w:tc>
        <w:tc>
          <w:tcPr>
            <w:tcW w:w="1024" w:type="dxa"/>
            <w:tcBorders>
              <w:top w:val="nil"/>
              <w:left w:val="nil"/>
              <w:bottom w:val="nil"/>
              <w:right w:val="nil"/>
            </w:tcBorders>
            <w:shd w:val="clear" w:color="auto" w:fill="auto"/>
            <w:noWrap/>
            <w:vAlign w:val="bottom"/>
          </w:tcPr>
          <w:p w:rsidR="006606C2" w:rsidRPr="00EF11A1" w:rsidRDefault="006606C2" w:rsidP="0066204C">
            <w:pPr>
              <w:spacing w:after="0" w:line="240" w:lineRule="auto"/>
              <w:jc w:val="right"/>
              <w:rPr>
                <w:rFonts w:ascii="Calibri" w:eastAsia="Times New Roman" w:hAnsi="Calibri" w:cs="Times New Roman"/>
                <w:color w:val="000000"/>
                <w:sz w:val="22"/>
              </w:rPr>
            </w:pPr>
            <w:r>
              <w:rPr>
                <w:rFonts w:ascii="Calibri" w:eastAsia="Times New Roman" w:hAnsi="Calibri" w:cs="Times New Roman"/>
                <w:color w:val="000000"/>
                <w:sz w:val="22"/>
              </w:rPr>
              <w:t>5</w:t>
            </w:r>
          </w:p>
        </w:tc>
        <w:tc>
          <w:tcPr>
            <w:tcW w:w="1156" w:type="dxa"/>
            <w:tcBorders>
              <w:top w:val="nil"/>
              <w:left w:val="nil"/>
              <w:bottom w:val="nil"/>
              <w:right w:val="nil"/>
            </w:tcBorders>
            <w:shd w:val="clear" w:color="auto" w:fill="auto"/>
            <w:noWrap/>
            <w:vAlign w:val="bottom"/>
          </w:tcPr>
          <w:p w:rsidR="006606C2" w:rsidRPr="00EF11A1" w:rsidRDefault="006606C2" w:rsidP="0066204C">
            <w:pPr>
              <w:spacing w:after="0" w:line="240" w:lineRule="auto"/>
              <w:jc w:val="right"/>
              <w:rPr>
                <w:rFonts w:ascii="Calibri" w:eastAsia="Times New Roman" w:hAnsi="Calibri" w:cs="Times New Roman"/>
                <w:color w:val="000000"/>
                <w:sz w:val="22"/>
              </w:rPr>
            </w:pPr>
            <w:r>
              <w:rPr>
                <w:rFonts w:ascii="Calibri" w:eastAsia="Times New Roman" w:hAnsi="Calibri" w:cs="Times New Roman"/>
                <w:color w:val="000000"/>
                <w:sz w:val="22"/>
              </w:rPr>
              <w:t>4.2</w:t>
            </w:r>
          </w:p>
        </w:tc>
        <w:tc>
          <w:tcPr>
            <w:tcW w:w="1115" w:type="dxa"/>
            <w:tcBorders>
              <w:top w:val="nil"/>
              <w:left w:val="nil"/>
              <w:bottom w:val="nil"/>
              <w:right w:val="nil"/>
            </w:tcBorders>
            <w:shd w:val="clear" w:color="auto" w:fill="auto"/>
            <w:noWrap/>
            <w:vAlign w:val="bottom"/>
          </w:tcPr>
          <w:p w:rsidR="006606C2" w:rsidRPr="00EF11A1" w:rsidRDefault="006606C2" w:rsidP="0066204C">
            <w:pPr>
              <w:spacing w:after="0" w:line="240" w:lineRule="auto"/>
              <w:jc w:val="right"/>
              <w:rPr>
                <w:rFonts w:ascii="Calibri" w:eastAsia="Times New Roman" w:hAnsi="Calibri" w:cs="Times New Roman"/>
                <w:color w:val="000000"/>
                <w:sz w:val="22"/>
              </w:rPr>
            </w:pPr>
            <w:r>
              <w:rPr>
                <w:rFonts w:ascii="Calibri" w:eastAsia="Times New Roman" w:hAnsi="Calibri" w:cs="Times New Roman"/>
                <w:color w:val="000000"/>
                <w:sz w:val="22"/>
              </w:rPr>
              <w:t>17.5</w:t>
            </w:r>
          </w:p>
        </w:tc>
        <w:tc>
          <w:tcPr>
            <w:tcW w:w="1322" w:type="dxa"/>
            <w:tcBorders>
              <w:top w:val="nil"/>
              <w:left w:val="nil"/>
              <w:bottom w:val="nil"/>
              <w:right w:val="nil"/>
            </w:tcBorders>
            <w:shd w:val="clear" w:color="auto" w:fill="auto"/>
            <w:noWrap/>
            <w:vAlign w:val="bottom"/>
          </w:tcPr>
          <w:p w:rsidR="006606C2" w:rsidRPr="00EF11A1" w:rsidRDefault="006606C2" w:rsidP="0066204C">
            <w:pPr>
              <w:spacing w:after="0" w:line="240" w:lineRule="auto"/>
              <w:jc w:val="right"/>
              <w:rPr>
                <w:rFonts w:ascii="Calibri" w:eastAsia="Times New Roman" w:hAnsi="Calibri" w:cs="Times New Roman"/>
                <w:color w:val="000000"/>
                <w:sz w:val="22"/>
              </w:rPr>
            </w:pPr>
            <w:r>
              <w:rPr>
                <w:rFonts w:ascii="Calibri" w:eastAsia="Times New Roman" w:hAnsi="Calibri" w:cs="Times New Roman"/>
                <w:color w:val="000000"/>
                <w:sz w:val="22"/>
              </w:rPr>
              <w:t>5.4</w:t>
            </w:r>
          </w:p>
        </w:tc>
        <w:tc>
          <w:tcPr>
            <w:tcW w:w="809" w:type="dxa"/>
            <w:tcBorders>
              <w:top w:val="nil"/>
              <w:left w:val="nil"/>
              <w:bottom w:val="nil"/>
              <w:right w:val="nil"/>
            </w:tcBorders>
            <w:shd w:val="clear" w:color="auto" w:fill="auto"/>
            <w:noWrap/>
            <w:vAlign w:val="bottom"/>
          </w:tcPr>
          <w:p w:rsidR="006606C2" w:rsidRPr="00EF11A1" w:rsidRDefault="006606C2" w:rsidP="0066204C">
            <w:pPr>
              <w:spacing w:after="0" w:line="240" w:lineRule="auto"/>
              <w:jc w:val="right"/>
              <w:rPr>
                <w:rFonts w:ascii="Calibri" w:eastAsia="Times New Roman" w:hAnsi="Calibri" w:cs="Times New Roman"/>
                <w:color w:val="000000"/>
                <w:sz w:val="22"/>
              </w:rPr>
            </w:pPr>
            <w:r>
              <w:rPr>
                <w:rFonts w:ascii="Calibri" w:eastAsia="Times New Roman" w:hAnsi="Calibri" w:cs="Times New Roman"/>
                <w:color w:val="000000"/>
                <w:sz w:val="22"/>
              </w:rPr>
              <w:t>4.6</w:t>
            </w:r>
          </w:p>
        </w:tc>
      </w:tr>
      <w:tr w:rsidR="00EF11A1" w:rsidRPr="00EF11A1" w:rsidTr="0066204C">
        <w:trPr>
          <w:trHeight w:val="288"/>
        </w:trPr>
        <w:tc>
          <w:tcPr>
            <w:tcW w:w="851"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TeBS</w:t>
            </w:r>
          </w:p>
        </w:tc>
        <w:tc>
          <w:tcPr>
            <w:tcW w:w="108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32.6</w:t>
            </w:r>
          </w:p>
        </w:tc>
        <w:tc>
          <w:tcPr>
            <w:tcW w:w="108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8.7</w:t>
            </w:r>
          </w:p>
        </w:tc>
        <w:tc>
          <w:tcPr>
            <w:tcW w:w="1059"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6.1</w:t>
            </w:r>
          </w:p>
        </w:tc>
        <w:tc>
          <w:tcPr>
            <w:tcW w:w="99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2.8</w:t>
            </w:r>
          </w:p>
        </w:tc>
        <w:tc>
          <w:tcPr>
            <w:tcW w:w="1024"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30.4</w:t>
            </w:r>
          </w:p>
        </w:tc>
        <w:tc>
          <w:tcPr>
            <w:tcW w:w="115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0.4</w:t>
            </w:r>
          </w:p>
        </w:tc>
        <w:tc>
          <w:tcPr>
            <w:tcW w:w="1115"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2.4</w:t>
            </w:r>
          </w:p>
        </w:tc>
        <w:tc>
          <w:tcPr>
            <w:tcW w:w="1322"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11.3</w:t>
            </w:r>
          </w:p>
        </w:tc>
        <w:tc>
          <w:tcPr>
            <w:tcW w:w="809"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5.3</w:t>
            </w:r>
          </w:p>
        </w:tc>
      </w:tr>
      <w:tr w:rsidR="00EF11A1" w:rsidRPr="00EF11A1" w:rsidTr="0066204C">
        <w:trPr>
          <w:trHeight w:val="288"/>
        </w:trPr>
        <w:tc>
          <w:tcPr>
            <w:tcW w:w="851"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IBS</w:t>
            </w:r>
          </w:p>
        </w:tc>
        <w:tc>
          <w:tcPr>
            <w:tcW w:w="108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32.6</w:t>
            </w:r>
          </w:p>
        </w:tc>
        <w:tc>
          <w:tcPr>
            <w:tcW w:w="108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8.7</w:t>
            </w:r>
          </w:p>
        </w:tc>
        <w:tc>
          <w:tcPr>
            <w:tcW w:w="1059"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6.1</w:t>
            </w:r>
          </w:p>
        </w:tc>
        <w:tc>
          <w:tcPr>
            <w:tcW w:w="99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2.8</w:t>
            </w:r>
          </w:p>
        </w:tc>
        <w:tc>
          <w:tcPr>
            <w:tcW w:w="1024"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30.4</w:t>
            </w:r>
          </w:p>
        </w:tc>
        <w:tc>
          <w:tcPr>
            <w:tcW w:w="115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0.4</w:t>
            </w:r>
          </w:p>
        </w:tc>
        <w:tc>
          <w:tcPr>
            <w:tcW w:w="1115"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2.4</w:t>
            </w:r>
          </w:p>
        </w:tc>
        <w:tc>
          <w:tcPr>
            <w:tcW w:w="1322"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11.3</w:t>
            </w:r>
          </w:p>
        </w:tc>
        <w:tc>
          <w:tcPr>
            <w:tcW w:w="809"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5.3</w:t>
            </w:r>
          </w:p>
        </w:tc>
      </w:tr>
      <w:tr w:rsidR="00EF11A1" w:rsidRPr="00EF11A1" w:rsidTr="0066204C">
        <w:trPr>
          <w:trHeight w:val="288"/>
        </w:trPr>
        <w:tc>
          <w:tcPr>
            <w:tcW w:w="851"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TeBE</w:t>
            </w:r>
          </w:p>
        </w:tc>
        <w:tc>
          <w:tcPr>
            <w:tcW w:w="108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46.3</w:t>
            </w:r>
          </w:p>
        </w:tc>
        <w:tc>
          <w:tcPr>
            <w:tcW w:w="108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12.2</w:t>
            </w:r>
          </w:p>
        </w:tc>
        <w:tc>
          <w:tcPr>
            <w:tcW w:w="1059"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12.2</w:t>
            </w:r>
          </w:p>
        </w:tc>
        <w:tc>
          <w:tcPr>
            <w:tcW w:w="99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5.4</w:t>
            </w:r>
          </w:p>
        </w:tc>
        <w:tc>
          <w:tcPr>
            <w:tcW w:w="1024"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8.3</w:t>
            </w:r>
          </w:p>
        </w:tc>
        <w:tc>
          <w:tcPr>
            <w:tcW w:w="115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4.9</w:t>
            </w:r>
          </w:p>
        </w:tc>
        <w:tc>
          <w:tcPr>
            <w:tcW w:w="1115"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w:t>
            </w:r>
          </w:p>
        </w:tc>
        <w:tc>
          <w:tcPr>
            <w:tcW w:w="1322"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4.4</w:t>
            </w:r>
          </w:p>
        </w:tc>
        <w:tc>
          <w:tcPr>
            <w:tcW w:w="809"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5.3</w:t>
            </w:r>
          </w:p>
        </w:tc>
      </w:tr>
      <w:tr w:rsidR="00EF11A1" w:rsidRPr="00EF11A1" w:rsidTr="0066204C">
        <w:trPr>
          <w:trHeight w:val="288"/>
        </w:trPr>
        <w:tc>
          <w:tcPr>
            <w:tcW w:w="851"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trBrEv</w:t>
            </w:r>
          </w:p>
        </w:tc>
        <w:tc>
          <w:tcPr>
            <w:tcW w:w="108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39.5</w:t>
            </w:r>
          </w:p>
        </w:tc>
        <w:tc>
          <w:tcPr>
            <w:tcW w:w="108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11</w:t>
            </w:r>
          </w:p>
        </w:tc>
        <w:tc>
          <w:tcPr>
            <w:tcW w:w="1059"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9.2</w:t>
            </w:r>
          </w:p>
        </w:tc>
        <w:tc>
          <w:tcPr>
            <w:tcW w:w="99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7.3</w:t>
            </w:r>
          </w:p>
        </w:tc>
        <w:tc>
          <w:tcPr>
            <w:tcW w:w="1024"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7.3</w:t>
            </w:r>
          </w:p>
        </w:tc>
        <w:tc>
          <w:tcPr>
            <w:tcW w:w="115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5.5</w:t>
            </w:r>
          </w:p>
        </w:tc>
        <w:tc>
          <w:tcPr>
            <w:tcW w:w="1115"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4.8</w:t>
            </w:r>
          </w:p>
        </w:tc>
        <w:tc>
          <w:tcPr>
            <w:tcW w:w="1322"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9.2</w:t>
            </w:r>
          </w:p>
        </w:tc>
        <w:tc>
          <w:tcPr>
            <w:tcW w:w="809"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6.2</w:t>
            </w:r>
          </w:p>
        </w:tc>
      </w:tr>
      <w:tr w:rsidR="00EF11A1" w:rsidRPr="00EF11A1" w:rsidTr="0066204C">
        <w:trPr>
          <w:trHeight w:val="288"/>
        </w:trPr>
        <w:tc>
          <w:tcPr>
            <w:tcW w:w="851"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trBrEv</w:t>
            </w:r>
          </w:p>
        </w:tc>
        <w:tc>
          <w:tcPr>
            <w:tcW w:w="108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39.5</w:t>
            </w:r>
          </w:p>
        </w:tc>
        <w:tc>
          <w:tcPr>
            <w:tcW w:w="108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11</w:t>
            </w:r>
          </w:p>
        </w:tc>
        <w:tc>
          <w:tcPr>
            <w:tcW w:w="1059"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9.2</w:t>
            </w:r>
          </w:p>
        </w:tc>
        <w:tc>
          <w:tcPr>
            <w:tcW w:w="99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7.3</w:t>
            </w:r>
          </w:p>
        </w:tc>
        <w:tc>
          <w:tcPr>
            <w:tcW w:w="1024"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7.3</w:t>
            </w:r>
          </w:p>
        </w:tc>
        <w:tc>
          <w:tcPr>
            <w:tcW w:w="115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5.5</w:t>
            </w:r>
          </w:p>
        </w:tc>
        <w:tc>
          <w:tcPr>
            <w:tcW w:w="1115"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4.8</w:t>
            </w:r>
          </w:p>
        </w:tc>
        <w:tc>
          <w:tcPr>
            <w:tcW w:w="1322"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9.2</w:t>
            </w:r>
          </w:p>
        </w:tc>
        <w:tc>
          <w:tcPr>
            <w:tcW w:w="809"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6.2</w:t>
            </w:r>
          </w:p>
        </w:tc>
      </w:tr>
      <w:tr w:rsidR="00EF11A1" w:rsidRPr="00EF11A1" w:rsidTr="0066204C">
        <w:trPr>
          <w:trHeight w:val="288"/>
        </w:trPr>
        <w:tc>
          <w:tcPr>
            <w:tcW w:w="851"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TrBrDe</w:t>
            </w:r>
          </w:p>
        </w:tc>
        <w:tc>
          <w:tcPr>
            <w:tcW w:w="108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39.5</w:t>
            </w:r>
          </w:p>
        </w:tc>
        <w:tc>
          <w:tcPr>
            <w:tcW w:w="108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11</w:t>
            </w:r>
          </w:p>
        </w:tc>
        <w:tc>
          <w:tcPr>
            <w:tcW w:w="1059"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9.2</w:t>
            </w:r>
          </w:p>
        </w:tc>
        <w:tc>
          <w:tcPr>
            <w:tcW w:w="99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7.3</w:t>
            </w:r>
          </w:p>
        </w:tc>
        <w:tc>
          <w:tcPr>
            <w:tcW w:w="1024"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7.3</w:t>
            </w:r>
          </w:p>
        </w:tc>
        <w:tc>
          <w:tcPr>
            <w:tcW w:w="115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5.5</w:t>
            </w:r>
          </w:p>
        </w:tc>
        <w:tc>
          <w:tcPr>
            <w:tcW w:w="1115"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4.8</w:t>
            </w:r>
          </w:p>
        </w:tc>
        <w:tc>
          <w:tcPr>
            <w:tcW w:w="1322"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9.2</w:t>
            </w:r>
          </w:p>
        </w:tc>
        <w:tc>
          <w:tcPr>
            <w:tcW w:w="809"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6.2</w:t>
            </w:r>
          </w:p>
        </w:tc>
      </w:tr>
      <w:tr w:rsidR="00EF11A1" w:rsidRPr="00EF11A1" w:rsidTr="0066204C">
        <w:trPr>
          <w:trHeight w:val="288"/>
        </w:trPr>
        <w:tc>
          <w:tcPr>
            <w:tcW w:w="851"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C3G</w:t>
            </w:r>
          </w:p>
        </w:tc>
        <w:tc>
          <w:tcPr>
            <w:tcW w:w="108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23.1</w:t>
            </w:r>
          </w:p>
        </w:tc>
        <w:tc>
          <w:tcPr>
            <w:tcW w:w="108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12.3</w:t>
            </w:r>
          </w:p>
        </w:tc>
        <w:tc>
          <w:tcPr>
            <w:tcW w:w="1059"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14.6</w:t>
            </w:r>
          </w:p>
        </w:tc>
        <w:tc>
          <w:tcPr>
            <w:tcW w:w="99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6.2</w:t>
            </w:r>
          </w:p>
        </w:tc>
        <w:tc>
          <w:tcPr>
            <w:tcW w:w="1024"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6.5</w:t>
            </w:r>
          </w:p>
        </w:tc>
        <w:tc>
          <w:tcPr>
            <w:tcW w:w="115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5.4</w:t>
            </w:r>
          </w:p>
        </w:tc>
        <w:tc>
          <w:tcPr>
            <w:tcW w:w="1115"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6.5</w:t>
            </w:r>
          </w:p>
        </w:tc>
        <w:tc>
          <w:tcPr>
            <w:tcW w:w="1322"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13.8</w:t>
            </w:r>
          </w:p>
        </w:tc>
        <w:tc>
          <w:tcPr>
            <w:tcW w:w="809"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11.6</w:t>
            </w:r>
          </w:p>
        </w:tc>
      </w:tr>
      <w:tr w:rsidR="00EF11A1" w:rsidRPr="00EF11A1" w:rsidTr="0066204C">
        <w:trPr>
          <w:trHeight w:val="288"/>
        </w:trPr>
        <w:tc>
          <w:tcPr>
            <w:tcW w:w="851"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C4G</w:t>
            </w:r>
          </w:p>
        </w:tc>
        <w:tc>
          <w:tcPr>
            <w:tcW w:w="108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20</w:t>
            </w:r>
          </w:p>
        </w:tc>
        <w:tc>
          <w:tcPr>
            <w:tcW w:w="108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8</w:t>
            </w:r>
          </w:p>
        </w:tc>
        <w:tc>
          <w:tcPr>
            <w:tcW w:w="1059"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28</w:t>
            </w:r>
          </w:p>
        </w:tc>
        <w:tc>
          <w:tcPr>
            <w:tcW w:w="99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5.7</w:t>
            </w:r>
          </w:p>
        </w:tc>
        <w:tc>
          <w:tcPr>
            <w:tcW w:w="1024"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w:t>
            </w:r>
          </w:p>
        </w:tc>
        <w:tc>
          <w:tcPr>
            <w:tcW w:w="1156"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5.3</w:t>
            </w:r>
          </w:p>
        </w:tc>
        <w:tc>
          <w:tcPr>
            <w:tcW w:w="1115"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5.7</w:t>
            </w:r>
          </w:p>
        </w:tc>
        <w:tc>
          <w:tcPr>
            <w:tcW w:w="1322"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12</w:t>
            </w:r>
          </w:p>
        </w:tc>
        <w:tc>
          <w:tcPr>
            <w:tcW w:w="809" w:type="dxa"/>
            <w:tcBorders>
              <w:top w:val="nil"/>
              <w:left w:val="nil"/>
              <w:bottom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10.3</w:t>
            </w:r>
          </w:p>
        </w:tc>
      </w:tr>
      <w:tr w:rsidR="00EF11A1" w:rsidRPr="00EF11A1" w:rsidTr="0066204C">
        <w:trPr>
          <w:trHeight w:val="288"/>
        </w:trPr>
        <w:tc>
          <w:tcPr>
            <w:tcW w:w="851" w:type="dxa"/>
            <w:tcBorders>
              <w:top w:val="nil"/>
              <w:left w:val="nil"/>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C3crop</w:t>
            </w:r>
          </w:p>
        </w:tc>
        <w:tc>
          <w:tcPr>
            <w:tcW w:w="1086" w:type="dxa"/>
            <w:tcBorders>
              <w:top w:val="nil"/>
              <w:left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27.7</w:t>
            </w:r>
          </w:p>
        </w:tc>
        <w:tc>
          <w:tcPr>
            <w:tcW w:w="1086" w:type="dxa"/>
            <w:tcBorders>
              <w:top w:val="nil"/>
              <w:left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15.4</w:t>
            </w:r>
          </w:p>
        </w:tc>
        <w:tc>
          <w:tcPr>
            <w:tcW w:w="1059" w:type="dxa"/>
            <w:tcBorders>
              <w:top w:val="nil"/>
              <w:left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9.2</w:t>
            </w:r>
          </w:p>
        </w:tc>
        <w:tc>
          <w:tcPr>
            <w:tcW w:w="996" w:type="dxa"/>
            <w:tcBorders>
              <w:top w:val="nil"/>
              <w:left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4.6</w:t>
            </w:r>
          </w:p>
        </w:tc>
        <w:tc>
          <w:tcPr>
            <w:tcW w:w="1024" w:type="dxa"/>
            <w:tcBorders>
              <w:top w:val="nil"/>
              <w:left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6.2</w:t>
            </w:r>
          </w:p>
        </w:tc>
        <w:tc>
          <w:tcPr>
            <w:tcW w:w="1156" w:type="dxa"/>
            <w:tcBorders>
              <w:top w:val="nil"/>
              <w:left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3.1</w:t>
            </w:r>
          </w:p>
        </w:tc>
        <w:tc>
          <w:tcPr>
            <w:tcW w:w="1115" w:type="dxa"/>
            <w:tcBorders>
              <w:top w:val="nil"/>
              <w:left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20</w:t>
            </w:r>
          </w:p>
        </w:tc>
        <w:tc>
          <w:tcPr>
            <w:tcW w:w="1322" w:type="dxa"/>
            <w:tcBorders>
              <w:top w:val="nil"/>
              <w:left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3.1</w:t>
            </w:r>
          </w:p>
        </w:tc>
        <w:tc>
          <w:tcPr>
            <w:tcW w:w="809" w:type="dxa"/>
            <w:tcBorders>
              <w:top w:val="nil"/>
              <w:left w:val="nil"/>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10.7</w:t>
            </w:r>
          </w:p>
        </w:tc>
      </w:tr>
      <w:tr w:rsidR="00EF11A1" w:rsidRPr="00EF11A1" w:rsidTr="0066204C">
        <w:trPr>
          <w:trHeight w:val="288"/>
        </w:trPr>
        <w:tc>
          <w:tcPr>
            <w:tcW w:w="851" w:type="dxa"/>
            <w:tcBorders>
              <w:top w:val="nil"/>
              <w:left w:val="nil"/>
              <w:bottom w:val="single" w:sz="4" w:space="0" w:color="auto"/>
              <w:right w:val="nil"/>
            </w:tcBorders>
            <w:shd w:val="clear" w:color="auto" w:fill="auto"/>
            <w:noWrap/>
            <w:vAlign w:val="bottom"/>
            <w:hideMark/>
          </w:tcPr>
          <w:p w:rsidR="00EF11A1" w:rsidRPr="00EF11A1" w:rsidRDefault="00EF11A1" w:rsidP="0066204C">
            <w:pPr>
              <w:spacing w:after="0" w:line="240" w:lineRule="auto"/>
              <w:rPr>
                <w:rFonts w:ascii="Calibri" w:eastAsia="Times New Roman" w:hAnsi="Calibri" w:cs="Times New Roman"/>
                <w:color w:val="000000"/>
                <w:sz w:val="22"/>
              </w:rPr>
            </w:pPr>
            <w:r w:rsidRPr="00EF11A1">
              <w:rPr>
                <w:rFonts w:ascii="Calibri" w:eastAsia="Times New Roman" w:hAnsi="Calibri" w:cs="Times New Roman"/>
                <w:color w:val="000000"/>
                <w:sz w:val="22"/>
              </w:rPr>
              <w:t>C4crop</w:t>
            </w:r>
          </w:p>
        </w:tc>
        <w:tc>
          <w:tcPr>
            <w:tcW w:w="1086" w:type="dxa"/>
            <w:tcBorders>
              <w:top w:val="nil"/>
              <w:left w:val="nil"/>
              <w:bottom w:val="single" w:sz="4" w:space="0" w:color="auto"/>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27.7</w:t>
            </w:r>
          </w:p>
        </w:tc>
        <w:tc>
          <w:tcPr>
            <w:tcW w:w="1086" w:type="dxa"/>
            <w:tcBorders>
              <w:top w:val="nil"/>
              <w:left w:val="nil"/>
              <w:bottom w:val="single" w:sz="4" w:space="0" w:color="auto"/>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15.4</w:t>
            </w:r>
          </w:p>
        </w:tc>
        <w:tc>
          <w:tcPr>
            <w:tcW w:w="1059" w:type="dxa"/>
            <w:tcBorders>
              <w:top w:val="nil"/>
              <w:left w:val="nil"/>
              <w:bottom w:val="single" w:sz="4" w:space="0" w:color="auto"/>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9.2</w:t>
            </w:r>
          </w:p>
        </w:tc>
        <w:tc>
          <w:tcPr>
            <w:tcW w:w="996" w:type="dxa"/>
            <w:tcBorders>
              <w:top w:val="nil"/>
              <w:left w:val="nil"/>
              <w:bottom w:val="single" w:sz="4" w:space="0" w:color="auto"/>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4.6</w:t>
            </w:r>
          </w:p>
        </w:tc>
        <w:tc>
          <w:tcPr>
            <w:tcW w:w="1024" w:type="dxa"/>
            <w:tcBorders>
              <w:top w:val="nil"/>
              <w:left w:val="nil"/>
              <w:bottom w:val="single" w:sz="4" w:space="0" w:color="auto"/>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6.2</w:t>
            </w:r>
          </w:p>
        </w:tc>
        <w:tc>
          <w:tcPr>
            <w:tcW w:w="1156" w:type="dxa"/>
            <w:tcBorders>
              <w:top w:val="nil"/>
              <w:left w:val="nil"/>
              <w:bottom w:val="single" w:sz="4" w:space="0" w:color="auto"/>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3.1</w:t>
            </w:r>
          </w:p>
        </w:tc>
        <w:tc>
          <w:tcPr>
            <w:tcW w:w="1115" w:type="dxa"/>
            <w:tcBorders>
              <w:top w:val="nil"/>
              <w:left w:val="nil"/>
              <w:bottom w:val="single" w:sz="4" w:space="0" w:color="auto"/>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20</w:t>
            </w:r>
          </w:p>
        </w:tc>
        <w:tc>
          <w:tcPr>
            <w:tcW w:w="1322" w:type="dxa"/>
            <w:tcBorders>
              <w:top w:val="nil"/>
              <w:left w:val="nil"/>
              <w:bottom w:val="single" w:sz="4" w:space="0" w:color="auto"/>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3.1</w:t>
            </w:r>
          </w:p>
        </w:tc>
        <w:tc>
          <w:tcPr>
            <w:tcW w:w="809" w:type="dxa"/>
            <w:tcBorders>
              <w:top w:val="nil"/>
              <w:left w:val="nil"/>
              <w:bottom w:val="single" w:sz="4" w:space="0" w:color="auto"/>
              <w:right w:val="nil"/>
            </w:tcBorders>
            <w:shd w:val="clear" w:color="auto" w:fill="auto"/>
            <w:noWrap/>
            <w:vAlign w:val="bottom"/>
            <w:hideMark/>
          </w:tcPr>
          <w:p w:rsidR="00EF11A1" w:rsidRPr="00EF11A1" w:rsidRDefault="00EF11A1" w:rsidP="0066204C">
            <w:pPr>
              <w:spacing w:after="0" w:line="240" w:lineRule="auto"/>
              <w:jc w:val="right"/>
              <w:rPr>
                <w:rFonts w:ascii="Calibri" w:eastAsia="Times New Roman" w:hAnsi="Calibri" w:cs="Times New Roman"/>
                <w:color w:val="000000"/>
                <w:sz w:val="22"/>
              </w:rPr>
            </w:pPr>
            <w:r w:rsidRPr="00EF11A1">
              <w:rPr>
                <w:rFonts w:ascii="Calibri" w:eastAsia="Times New Roman" w:hAnsi="Calibri" w:cs="Times New Roman"/>
                <w:color w:val="000000"/>
                <w:sz w:val="22"/>
              </w:rPr>
              <w:t>10.7</w:t>
            </w:r>
          </w:p>
        </w:tc>
      </w:tr>
    </w:tbl>
    <w:p w:rsidR="00EF11A1" w:rsidRDefault="00EF11A1" w:rsidP="00EF11A1">
      <w:pPr>
        <w:jc w:val="both"/>
        <w:rPr>
          <w:rFonts w:ascii="Times New Roman" w:hAnsi="Times New Roman" w:cs="Times New Roman"/>
          <w:i/>
          <w:szCs w:val="24"/>
          <w:lang w:val="en-GB"/>
        </w:rPr>
      </w:pPr>
    </w:p>
    <w:p w:rsidR="00496597" w:rsidRDefault="00496597" w:rsidP="00AC607A">
      <w:pPr>
        <w:jc w:val="both"/>
        <w:rPr>
          <w:rFonts w:ascii="Times New Roman" w:hAnsi="Times New Roman" w:cs="Times New Roman"/>
          <w:i/>
          <w:szCs w:val="24"/>
          <w:lang w:val="en-GB"/>
        </w:rPr>
      </w:pPr>
    </w:p>
    <w:p w:rsidR="00EF11A1" w:rsidRDefault="00EF11A1">
      <w:pPr>
        <w:rPr>
          <w:rFonts w:ascii="Times New Roman" w:hAnsi="Times New Roman" w:cs="Times New Roman"/>
          <w:i/>
          <w:szCs w:val="24"/>
          <w:lang w:val="en-GB"/>
        </w:rPr>
      </w:pPr>
      <w:r>
        <w:rPr>
          <w:rFonts w:ascii="Times New Roman" w:hAnsi="Times New Roman" w:cs="Times New Roman"/>
          <w:i/>
          <w:szCs w:val="24"/>
          <w:lang w:val="en-GB"/>
        </w:rPr>
        <w:br w:type="page"/>
      </w:r>
    </w:p>
    <w:p w:rsidR="00AC607A" w:rsidRPr="00A90DF8" w:rsidRDefault="00EF11A1" w:rsidP="00AC607A">
      <w:pPr>
        <w:jc w:val="both"/>
        <w:rPr>
          <w:rFonts w:ascii="Times New Roman" w:hAnsi="Times New Roman" w:cs="Times New Roman"/>
          <w:i/>
          <w:szCs w:val="24"/>
          <w:lang w:val="en-GB"/>
        </w:rPr>
      </w:pPr>
      <w:r>
        <w:rPr>
          <w:rFonts w:ascii="Times New Roman" w:hAnsi="Times New Roman" w:cs="Times New Roman"/>
          <w:i/>
          <w:szCs w:val="24"/>
          <w:lang w:val="en-GB"/>
        </w:rPr>
        <w:lastRenderedPageBreak/>
        <w:t>Table A3</w:t>
      </w:r>
      <w:r w:rsidR="00AC607A" w:rsidRPr="00A90DF8">
        <w:rPr>
          <w:rFonts w:ascii="Times New Roman" w:hAnsi="Times New Roman" w:cs="Times New Roman"/>
          <w:i/>
          <w:szCs w:val="24"/>
          <w:lang w:val="en-GB"/>
        </w:rPr>
        <w:t>. BVOC-related PFT parameters in the European benchmark setup. Values originate from Schurgers et al. (2009b)</w:t>
      </w:r>
      <w:r w:rsidR="00AA4231">
        <w:rPr>
          <w:rFonts w:ascii="Times New Roman" w:hAnsi="Times New Roman" w:cs="Times New Roman"/>
          <w:i/>
          <w:szCs w:val="24"/>
          <w:lang w:val="en-GB"/>
        </w:rPr>
        <w:t>, where the emission factor are separated from TM1 and TM2 monoterpene groups, based on</w:t>
      </w:r>
      <w:r w:rsidR="00AA4231" w:rsidRPr="00AA4231">
        <w:rPr>
          <w:rFonts w:ascii="Times New Roman" w:hAnsi="Times New Roman" w:cs="Times New Roman"/>
          <w:i/>
          <w:szCs w:val="24"/>
          <w:lang w:val="en-GB"/>
        </w:rPr>
        <w:t xml:space="preserve"> Öström et al.</w:t>
      </w:r>
      <w:r w:rsidR="00AA4231">
        <w:rPr>
          <w:rFonts w:ascii="Times New Roman" w:hAnsi="Times New Roman" w:cs="Times New Roman"/>
          <w:i/>
          <w:szCs w:val="24"/>
          <w:lang w:val="en-GB"/>
        </w:rPr>
        <w:t xml:space="preserve"> (</w:t>
      </w:r>
      <w:r w:rsidR="00AA4231" w:rsidRPr="00AA4231">
        <w:rPr>
          <w:rFonts w:ascii="Times New Roman" w:hAnsi="Times New Roman" w:cs="Times New Roman"/>
          <w:i/>
          <w:szCs w:val="24"/>
          <w:lang w:val="en-GB"/>
        </w:rPr>
        <w:t>in prep</w:t>
      </w:r>
      <w:r w:rsidR="00AA4231">
        <w:rPr>
          <w:rFonts w:ascii="Times New Roman" w:hAnsi="Times New Roman" w:cs="Times New Roman"/>
          <w:i/>
          <w:szCs w:val="24"/>
          <w:lang w:val="en-GB"/>
        </w:rPr>
        <w:t>) and when not available Me</w:t>
      </w:r>
      <w:r w:rsidR="007021F8">
        <w:rPr>
          <w:rFonts w:ascii="Times New Roman" w:hAnsi="Times New Roman" w:cs="Times New Roman"/>
          <w:i/>
          <w:szCs w:val="24"/>
          <w:lang w:val="en-GB"/>
        </w:rPr>
        <w:t>ssi</w:t>
      </w:r>
      <w:r w:rsidR="00AA4231">
        <w:rPr>
          <w:rFonts w:ascii="Times New Roman" w:hAnsi="Times New Roman" w:cs="Times New Roman"/>
          <w:i/>
          <w:szCs w:val="24"/>
          <w:lang w:val="en-GB"/>
        </w:rPr>
        <w:t>na et al. (2015</w:t>
      </w:r>
      <w:r w:rsidR="00AC607A" w:rsidRPr="00A90DF8">
        <w:rPr>
          <w:rFonts w:ascii="Times New Roman" w:hAnsi="Times New Roman" w:cs="Times New Roman"/>
          <w:i/>
          <w:szCs w:val="24"/>
          <w:lang w:val="en-GB"/>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6"/>
        <w:gridCol w:w="1167"/>
        <w:gridCol w:w="1458"/>
        <w:gridCol w:w="1179"/>
        <w:gridCol w:w="1062"/>
        <w:gridCol w:w="1158"/>
        <w:gridCol w:w="1173"/>
      </w:tblGrid>
      <w:tr w:rsidR="00AC607A" w:rsidRPr="00A90DF8" w:rsidTr="00097E68">
        <w:tc>
          <w:tcPr>
            <w:tcW w:w="1326" w:type="dxa"/>
            <w:tcBorders>
              <w:top w:val="single" w:sz="4" w:space="0" w:color="auto"/>
              <w:bottom w:val="single" w:sz="4" w:space="0" w:color="auto"/>
            </w:tcBorders>
          </w:tcPr>
          <w:p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PFT</w:t>
            </w:r>
          </w:p>
        </w:tc>
        <w:tc>
          <w:tcPr>
            <w:tcW w:w="1167" w:type="dxa"/>
            <w:tcBorders>
              <w:top w:val="single" w:sz="4" w:space="0" w:color="auto"/>
              <w:bottom w:val="single" w:sz="4" w:space="0" w:color="auto"/>
            </w:tcBorders>
          </w:tcPr>
          <w:p w:rsidR="00AC607A" w:rsidRPr="00A90DF8" w:rsidRDefault="00AC607A" w:rsidP="007D1DF1">
            <w:pPr>
              <w:spacing w:line="276" w:lineRule="auto"/>
              <w:jc w:val="both"/>
              <w:rPr>
                <w:rFonts w:ascii="Times New Roman" w:hAnsi="Times New Roman" w:cs="Times New Roman"/>
                <w:b/>
                <w:i/>
                <w:szCs w:val="24"/>
                <w:vertAlign w:val="subscript"/>
                <w:lang w:val="en-GB"/>
              </w:rPr>
            </w:pPr>
            <w:r w:rsidRPr="00A90DF8">
              <w:rPr>
                <w:rFonts w:ascii="Times New Roman" w:hAnsi="Times New Roman" w:cs="Times New Roman"/>
                <w:b/>
                <w:i/>
                <w:szCs w:val="24"/>
                <w:lang w:val="en-GB"/>
              </w:rPr>
              <w:t>I</w:t>
            </w:r>
            <w:r w:rsidRPr="00A90DF8">
              <w:rPr>
                <w:rFonts w:ascii="Times New Roman" w:hAnsi="Times New Roman" w:cs="Times New Roman"/>
                <w:b/>
                <w:i/>
                <w:szCs w:val="24"/>
                <w:vertAlign w:val="subscript"/>
                <w:lang w:val="en-GB"/>
              </w:rPr>
              <w:t>s</w:t>
            </w:r>
          </w:p>
          <w:p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(μg g</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 xml:space="preserve"> h</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w:t>
            </w:r>
          </w:p>
        </w:tc>
        <w:tc>
          <w:tcPr>
            <w:tcW w:w="1458" w:type="dxa"/>
            <w:tcBorders>
              <w:top w:val="single" w:sz="4" w:space="0" w:color="auto"/>
              <w:bottom w:val="single" w:sz="4" w:space="0" w:color="auto"/>
            </w:tcBorders>
          </w:tcPr>
          <w:p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Isoprene seasonality</w:t>
            </w:r>
          </w:p>
        </w:tc>
        <w:tc>
          <w:tcPr>
            <w:tcW w:w="1179" w:type="dxa"/>
            <w:tcBorders>
              <w:top w:val="single" w:sz="4" w:space="0" w:color="auto"/>
              <w:bottom w:val="single" w:sz="4" w:space="0" w:color="auto"/>
            </w:tcBorders>
          </w:tcPr>
          <w:p w:rsidR="00AC607A" w:rsidRPr="00097E68" w:rsidRDefault="00AC607A" w:rsidP="007D1DF1">
            <w:pPr>
              <w:spacing w:line="276" w:lineRule="auto"/>
              <w:jc w:val="both"/>
              <w:rPr>
                <w:rFonts w:ascii="Times New Roman" w:hAnsi="Times New Roman"/>
                <w:b/>
                <w:i/>
                <w:lang w:val="en-GB"/>
              </w:rPr>
            </w:pPr>
            <w:r w:rsidRPr="00A90DF8">
              <w:rPr>
                <w:rFonts w:ascii="Times New Roman" w:hAnsi="Times New Roman" w:cs="Times New Roman"/>
                <w:b/>
                <w:i/>
                <w:szCs w:val="24"/>
                <w:lang w:val="en-GB"/>
              </w:rPr>
              <w:t>M</w:t>
            </w:r>
            <w:r w:rsidRPr="00A90DF8">
              <w:rPr>
                <w:rFonts w:ascii="Times New Roman" w:hAnsi="Times New Roman" w:cs="Times New Roman"/>
                <w:b/>
                <w:i/>
                <w:szCs w:val="24"/>
                <w:vertAlign w:val="subscript"/>
                <w:lang w:val="en-GB"/>
              </w:rPr>
              <w:t>s</w:t>
            </w:r>
            <w:r w:rsidR="00EF11A1">
              <w:rPr>
                <w:rFonts w:ascii="Times New Roman" w:hAnsi="Times New Roman" w:cs="Times New Roman"/>
                <w:b/>
                <w:i/>
                <w:szCs w:val="24"/>
                <w:lang w:val="en-GB"/>
              </w:rPr>
              <w:t xml:space="preserve"> TM1</w:t>
            </w:r>
          </w:p>
          <w:p w:rsidR="00AC607A" w:rsidRPr="00A90DF8" w:rsidRDefault="00AC607A" w:rsidP="007D1DF1">
            <w:pPr>
              <w:spacing w:line="276" w:lineRule="auto"/>
              <w:jc w:val="both"/>
              <w:rPr>
                <w:rFonts w:ascii="Times New Roman" w:hAnsi="Times New Roman" w:cs="Times New Roman"/>
                <w:b/>
                <w:i/>
                <w:szCs w:val="24"/>
                <w:vertAlign w:val="subscript"/>
                <w:lang w:val="en-GB"/>
              </w:rPr>
            </w:pPr>
            <w:r w:rsidRPr="00A90DF8">
              <w:rPr>
                <w:rFonts w:ascii="Times New Roman" w:hAnsi="Times New Roman" w:cs="Times New Roman"/>
                <w:b/>
                <w:szCs w:val="24"/>
                <w:lang w:val="en-GB"/>
              </w:rPr>
              <w:t>(μg g</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 xml:space="preserve"> h</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w:t>
            </w:r>
          </w:p>
        </w:tc>
        <w:tc>
          <w:tcPr>
            <w:tcW w:w="1062" w:type="dxa"/>
            <w:tcBorders>
              <w:top w:val="single" w:sz="4" w:space="0" w:color="auto"/>
              <w:bottom w:val="single" w:sz="4" w:space="0" w:color="auto"/>
            </w:tcBorders>
          </w:tcPr>
          <w:p w:rsidR="00EF11A1" w:rsidRPr="00EF11A1" w:rsidRDefault="00EF11A1" w:rsidP="00EF11A1">
            <w:pPr>
              <w:spacing w:line="276" w:lineRule="auto"/>
              <w:jc w:val="both"/>
              <w:rPr>
                <w:rFonts w:ascii="Times New Roman" w:hAnsi="Times New Roman" w:cs="Times New Roman"/>
                <w:b/>
                <w:i/>
                <w:szCs w:val="24"/>
                <w:lang w:val="en-GB"/>
              </w:rPr>
            </w:pPr>
            <w:r w:rsidRPr="00A90DF8">
              <w:rPr>
                <w:rFonts w:ascii="Times New Roman" w:hAnsi="Times New Roman" w:cs="Times New Roman"/>
                <w:b/>
                <w:i/>
                <w:szCs w:val="24"/>
                <w:lang w:val="en-GB"/>
              </w:rPr>
              <w:t>M</w:t>
            </w:r>
            <w:r w:rsidRPr="00A90DF8">
              <w:rPr>
                <w:rFonts w:ascii="Times New Roman" w:hAnsi="Times New Roman" w:cs="Times New Roman"/>
                <w:b/>
                <w:i/>
                <w:szCs w:val="24"/>
                <w:vertAlign w:val="subscript"/>
                <w:lang w:val="en-GB"/>
              </w:rPr>
              <w:t>s</w:t>
            </w:r>
            <w:r>
              <w:rPr>
                <w:rFonts w:ascii="Times New Roman" w:hAnsi="Times New Roman" w:cs="Times New Roman"/>
                <w:b/>
                <w:i/>
                <w:szCs w:val="24"/>
                <w:vertAlign w:val="subscript"/>
                <w:lang w:val="en-GB"/>
              </w:rPr>
              <w:t xml:space="preserve"> </w:t>
            </w:r>
            <w:r>
              <w:rPr>
                <w:rFonts w:ascii="Times New Roman" w:hAnsi="Times New Roman" w:cs="Times New Roman"/>
                <w:b/>
                <w:i/>
                <w:szCs w:val="24"/>
                <w:lang w:val="en-GB"/>
              </w:rPr>
              <w:t>TM2</w:t>
            </w:r>
          </w:p>
          <w:p w:rsidR="00EF11A1" w:rsidRPr="00A90DF8" w:rsidRDefault="00EF11A1" w:rsidP="00EF11A1">
            <w:pPr>
              <w:jc w:val="both"/>
              <w:rPr>
                <w:rFonts w:ascii="Times New Roman" w:hAnsi="Times New Roman" w:cs="Times New Roman"/>
                <w:b/>
                <w:i/>
                <w:szCs w:val="24"/>
                <w:lang w:val="en-GB"/>
              </w:rPr>
            </w:pPr>
            <w:r w:rsidRPr="00A90DF8">
              <w:rPr>
                <w:rFonts w:ascii="Times New Roman" w:hAnsi="Times New Roman" w:cs="Times New Roman"/>
                <w:b/>
                <w:szCs w:val="24"/>
                <w:lang w:val="en-GB"/>
              </w:rPr>
              <w:t>(μg g</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 xml:space="preserve"> h</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w:t>
            </w:r>
          </w:p>
        </w:tc>
        <w:tc>
          <w:tcPr>
            <w:tcW w:w="1158" w:type="dxa"/>
            <w:tcBorders>
              <w:top w:val="single" w:sz="4" w:space="0" w:color="auto"/>
              <w:bottom w:val="single" w:sz="4" w:space="0" w:color="auto"/>
            </w:tcBorders>
          </w:tcPr>
          <w:p w:rsidR="00AC607A" w:rsidRPr="00A90DF8" w:rsidRDefault="00AC607A" w:rsidP="007D1DF1">
            <w:pPr>
              <w:spacing w:line="276" w:lineRule="auto"/>
              <w:jc w:val="both"/>
              <w:rPr>
                <w:rFonts w:ascii="Times New Roman" w:hAnsi="Times New Roman" w:cs="Times New Roman"/>
                <w:b/>
                <w:i/>
                <w:szCs w:val="24"/>
                <w:vertAlign w:val="subscript"/>
                <w:lang w:val="en-GB"/>
              </w:rPr>
            </w:pPr>
            <w:r w:rsidRPr="00A90DF8">
              <w:rPr>
                <w:rFonts w:ascii="Times New Roman" w:hAnsi="Times New Roman" w:cs="Times New Roman"/>
                <w:b/>
                <w:i/>
                <w:szCs w:val="24"/>
                <w:lang w:val="en-GB"/>
              </w:rPr>
              <w:t>f</w:t>
            </w:r>
            <w:r w:rsidRPr="00A90DF8">
              <w:rPr>
                <w:rFonts w:ascii="Times New Roman" w:hAnsi="Times New Roman" w:cs="Times New Roman"/>
                <w:b/>
                <w:i/>
                <w:szCs w:val="24"/>
                <w:vertAlign w:val="subscript"/>
                <w:lang w:val="en-GB"/>
              </w:rPr>
              <w:t>stor</w:t>
            </w:r>
          </w:p>
          <w:p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w:t>
            </w:r>
          </w:p>
        </w:tc>
        <w:tc>
          <w:tcPr>
            <w:tcW w:w="1173" w:type="dxa"/>
            <w:tcBorders>
              <w:top w:val="single" w:sz="4" w:space="0" w:color="auto"/>
              <w:bottom w:val="single" w:sz="4" w:space="0" w:color="auto"/>
            </w:tcBorders>
          </w:tcPr>
          <w:p w:rsidR="00AC607A" w:rsidRPr="00A90DF8" w:rsidRDefault="00AC607A" w:rsidP="007D1DF1">
            <w:pPr>
              <w:spacing w:line="276" w:lineRule="auto"/>
              <w:jc w:val="both"/>
              <w:rPr>
                <w:rFonts w:ascii="Times New Roman" w:hAnsi="Times New Roman" w:cs="Times New Roman"/>
                <w:b/>
                <w:i/>
                <w:szCs w:val="24"/>
                <w:vertAlign w:val="subscript"/>
                <w:lang w:val="en-GB"/>
              </w:rPr>
            </w:pPr>
            <w:r w:rsidRPr="00A90DF8">
              <w:rPr>
                <w:rFonts w:ascii="Times New Roman" w:hAnsi="Times New Roman" w:cs="Times New Roman"/>
                <w:b/>
                <w:i/>
                <w:szCs w:val="24"/>
                <w:lang w:val="en-GB"/>
              </w:rPr>
              <w:t>g</w:t>
            </w:r>
            <w:r w:rsidRPr="00A90DF8">
              <w:rPr>
                <w:rFonts w:ascii="Times New Roman" w:hAnsi="Times New Roman" w:cs="Times New Roman"/>
                <w:b/>
                <w:i/>
                <w:szCs w:val="24"/>
                <w:vertAlign w:val="subscript"/>
                <w:lang w:val="en-GB"/>
              </w:rPr>
              <w:t>a</w:t>
            </w:r>
          </w:p>
          <w:p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(m s</w:t>
            </w:r>
            <w:r w:rsidRPr="00A90DF8">
              <w:rPr>
                <w:rFonts w:ascii="Times New Roman" w:hAnsi="Times New Roman" w:cs="Times New Roman"/>
                <w:b/>
                <w:szCs w:val="24"/>
                <w:vertAlign w:val="superscript"/>
                <w:lang w:val="en-GB"/>
              </w:rPr>
              <w:t>-1</w:t>
            </w:r>
            <w:r w:rsidRPr="00A90DF8">
              <w:rPr>
                <w:rFonts w:ascii="Times New Roman" w:hAnsi="Times New Roman" w:cs="Times New Roman"/>
                <w:b/>
                <w:szCs w:val="24"/>
                <w:lang w:val="en-GB"/>
              </w:rPr>
              <w:t>)</w:t>
            </w:r>
          </w:p>
        </w:tc>
      </w:tr>
      <w:tr w:rsidR="00AC607A" w:rsidRPr="00A90DF8" w:rsidTr="00097E68">
        <w:tc>
          <w:tcPr>
            <w:tcW w:w="1326" w:type="dxa"/>
            <w:tcBorders>
              <w:top w:val="single" w:sz="4" w:space="0" w:color="auto"/>
            </w:tcBorders>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Abi_alb</w:t>
            </w:r>
          </w:p>
        </w:tc>
        <w:tc>
          <w:tcPr>
            <w:tcW w:w="1167" w:type="dxa"/>
            <w:tcBorders>
              <w:top w:val="single" w:sz="4" w:space="0" w:color="auto"/>
            </w:tcBorders>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0.05</w:t>
            </w:r>
          </w:p>
        </w:tc>
        <w:tc>
          <w:tcPr>
            <w:tcW w:w="1458" w:type="dxa"/>
            <w:tcBorders>
              <w:top w:val="single" w:sz="4" w:space="0" w:color="auto"/>
            </w:tcBorders>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9" w:type="dxa"/>
            <w:tcBorders>
              <w:top w:val="single" w:sz="4" w:space="0" w:color="auto"/>
            </w:tcBorders>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r w:rsidR="00EF11A1">
              <w:rPr>
                <w:rFonts w:ascii="Times New Roman" w:hAnsi="Times New Roman" w:cs="Times New Roman"/>
                <w:szCs w:val="24"/>
                <w:lang w:val="en-GB"/>
              </w:rPr>
              <w:t>1</w:t>
            </w:r>
          </w:p>
        </w:tc>
        <w:tc>
          <w:tcPr>
            <w:tcW w:w="1062" w:type="dxa"/>
            <w:tcBorders>
              <w:top w:val="single" w:sz="4" w:space="0" w:color="auto"/>
            </w:tcBorders>
          </w:tcPr>
          <w:p w:rsidR="00EF11A1" w:rsidRDefault="00EF11A1" w:rsidP="007D1DF1">
            <w:pPr>
              <w:jc w:val="both"/>
              <w:rPr>
                <w:rFonts w:ascii="Times New Roman" w:hAnsi="Times New Roman" w:cs="Times New Roman"/>
                <w:szCs w:val="24"/>
                <w:lang w:val="en-GB"/>
              </w:rPr>
            </w:pPr>
            <w:r>
              <w:rPr>
                <w:rFonts w:ascii="Times New Roman" w:hAnsi="Times New Roman" w:cs="Times New Roman"/>
                <w:szCs w:val="24"/>
                <w:lang w:val="en-GB"/>
              </w:rPr>
              <w:t>0.7</w:t>
            </w:r>
          </w:p>
        </w:tc>
        <w:tc>
          <w:tcPr>
            <w:tcW w:w="1158" w:type="dxa"/>
            <w:tcBorders>
              <w:top w:val="single" w:sz="4" w:space="0" w:color="auto"/>
            </w:tcBorders>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173" w:type="dxa"/>
            <w:tcBorders>
              <w:top w:val="single" w:sz="4" w:space="0" w:color="auto"/>
            </w:tcBorders>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0.14</w:t>
            </w:r>
          </w:p>
        </w:tc>
      </w:tr>
      <w:tr w:rsidR="00AC607A" w:rsidRPr="00A90DF8" w:rsidTr="00097E68">
        <w:tc>
          <w:tcPr>
            <w:tcW w:w="132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BES</w:t>
            </w:r>
          </w:p>
        </w:tc>
        <w:tc>
          <w:tcPr>
            <w:tcW w:w="1167"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2.0</w:t>
            </w:r>
          </w:p>
        </w:tc>
        <w:tc>
          <w:tcPr>
            <w:tcW w:w="14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9" w:type="dxa"/>
            <w:vAlign w:val="bottom"/>
          </w:tcPr>
          <w:p w:rsidR="00AC607A" w:rsidRPr="00A90DF8" w:rsidRDefault="00EF11A1"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2</w:t>
            </w:r>
            <w:r w:rsidRPr="00A90DF8">
              <w:rPr>
                <w:rFonts w:ascii="Times New Roman" w:hAnsi="Times New Roman" w:cs="Times New Roman"/>
                <w:szCs w:val="24"/>
                <w:lang w:val="en-GB"/>
              </w:rPr>
              <w:t>.</w:t>
            </w:r>
            <w:r w:rsidR="00AC607A" w:rsidRPr="00A90DF8">
              <w:rPr>
                <w:rFonts w:ascii="Times New Roman" w:hAnsi="Times New Roman" w:cs="Times New Roman"/>
                <w:szCs w:val="24"/>
                <w:lang w:val="en-GB"/>
              </w:rPr>
              <w:t>4</w:t>
            </w:r>
          </w:p>
        </w:tc>
        <w:tc>
          <w:tcPr>
            <w:tcW w:w="1062" w:type="dxa"/>
          </w:tcPr>
          <w:p w:rsidR="00EF11A1" w:rsidRDefault="00EF11A1" w:rsidP="007D1DF1">
            <w:pPr>
              <w:jc w:val="both"/>
              <w:rPr>
                <w:rFonts w:ascii="Times New Roman" w:hAnsi="Times New Roman" w:cs="Times New Roman"/>
                <w:szCs w:val="24"/>
                <w:lang w:val="en-GB"/>
              </w:rPr>
            </w:pPr>
            <w:r>
              <w:rPr>
                <w:rFonts w:ascii="Times New Roman" w:hAnsi="Times New Roman" w:cs="Times New Roman"/>
                <w:szCs w:val="24"/>
                <w:lang w:val="en-GB"/>
              </w:rPr>
              <w:t>1.6</w:t>
            </w:r>
          </w:p>
        </w:tc>
        <w:tc>
          <w:tcPr>
            <w:tcW w:w="11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17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rsidTr="00097E68">
        <w:tc>
          <w:tcPr>
            <w:tcW w:w="132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Bet_pen</w:t>
            </w:r>
          </w:p>
        </w:tc>
        <w:tc>
          <w:tcPr>
            <w:tcW w:w="1167"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0.2</w:t>
            </w:r>
          </w:p>
        </w:tc>
        <w:tc>
          <w:tcPr>
            <w:tcW w:w="14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rsidR="00AC607A" w:rsidRPr="00A90DF8" w:rsidRDefault="00EF11A1"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2</w:t>
            </w:r>
            <w:r w:rsidRPr="00A90DF8">
              <w:rPr>
                <w:rFonts w:ascii="Times New Roman" w:hAnsi="Times New Roman" w:cs="Times New Roman"/>
                <w:szCs w:val="24"/>
                <w:lang w:val="en-GB"/>
              </w:rPr>
              <w:t>.</w:t>
            </w:r>
            <w:r>
              <w:rPr>
                <w:rFonts w:ascii="Times New Roman" w:hAnsi="Times New Roman" w:cs="Times New Roman"/>
                <w:szCs w:val="24"/>
                <w:lang w:val="en-GB"/>
              </w:rPr>
              <w:t>1</w:t>
            </w:r>
          </w:p>
        </w:tc>
        <w:tc>
          <w:tcPr>
            <w:tcW w:w="1062" w:type="dxa"/>
          </w:tcPr>
          <w:p w:rsidR="00EF11A1" w:rsidRDefault="00EF11A1" w:rsidP="007D1DF1">
            <w:pPr>
              <w:jc w:val="both"/>
              <w:rPr>
                <w:rFonts w:ascii="Times New Roman" w:hAnsi="Times New Roman" w:cs="Times New Roman"/>
                <w:szCs w:val="24"/>
                <w:lang w:val="en-GB"/>
              </w:rPr>
            </w:pPr>
            <w:r>
              <w:rPr>
                <w:rFonts w:ascii="Times New Roman" w:hAnsi="Times New Roman" w:cs="Times New Roman"/>
                <w:szCs w:val="24"/>
                <w:lang w:val="en-GB"/>
              </w:rPr>
              <w:t>3.9</w:t>
            </w:r>
          </w:p>
        </w:tc>
        <w:tc>
          <w:tcPr>
            <w:tcW w:w="11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rsidTr="00097E68">
        <w:tc>
          <w:tcPr>
            <w:tcW w:w="132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Bet_pub</w:t>
            </w:r>
          </w:p>
        </w:tc>
        <w:tc>
          <w:tcPr>
            <w:tcW w:w="1167"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r w:rsidR="00EF11A1" w:rsidRPr="00A90DF8">
              <w:rPr>
                <w:rFonts w:ascii="Times New Roman" w:hAnsi="Times New Roman" w:cs="Times New Roman"/>
                <w:szCs w:val="24"/>
                <w:lang w:val="en-GB"/>
              </w:rPr>
              <w:t>.</w:t>
            </w:r>
            <w:r w:rsidR="00CD18EA">
              <w:rPr>
                <w:rFonts w:ascii="Times New Roman" w:hAnsi="Times New Roman" w:cs="Times New Roman"/>
                <w:szCs w:val="24"/>
                <w:lang w:val="en-GB"/>
              </w:rPr>
              <w:t>1</w:t>
            </w:r>
          </w:p>
        </w:tc>
        <w:tc>
          <w:tcPr>
            <w:tcW w:w="1062" w:type="dxa"/>
          </w:tcPr>
          <w:p w:rsidR="00AC607A" w:rsidRPr="00A90DF8" w:rsidRDefault="00AC607A" w:rsidP="00097E68">
            <w:pPr>
              <w:jc w:val="both"/>
              <w:rPr>
                <w:rFonts w:ascii="Times New Roman" w:hAnsi="Times New Roman" w:cs="Times New Roman"/>
                <w:szCs w:val="24"/>
                <w:lang w:val="en-GB"/>
              </w:rPr>
            </w:pPr>
            <w:r w:rsidRPr="00A90DF8">
              <w:rPr>
                <w:rFonts w:ascii="Times New Roman" w:hAnsi="Times New Roman" w:cs="Times New Roman"/>
                <w:szCs w:val="24"/>
                <w:lang w:val="en-GB"/>
              </w:rPr>
              <w:t>0</w:t>
            </w:r>
            <w:r w:rsidR="00CD18EA">
              <w:rPr>
                <w:rFonts w:ascii="Times New Roman" w:hAnsi="Times New Roman" w:cs="Times New Roman"/>
                <w:szCs w:val="24"/>
                <w:lang w:val="en-GB"/>
              </w:rPr>
              <w:t>.9</w:t>
            </w:r>
          </w:p>
        </w:tc>
        <w:tc>
          <w:tcPr>
            <w:tcW w:w="1158" w:type="dxa"/>
            <w:vAlign w:val="bottom"/>
          </w:tcPr>
          <w:p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rsidTr="00097E68">
        <w:tc>
          <w:tcPr>
            <w:tcW w:w="132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Car_bet</w:t>
            </w:r>
          </w:p>
        </w:tc>
        <w:tc>
          <w:tcPr>
            <w:tcW w:w="1167"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r w:rsidR="00EF11A1" w:rsidRPr="00A90DF8">
              <w:rPr>
                <w:rFonts w:ascii="Times New Roman" w:hAnsi="Times New Roman" w:cs="Times New Roman"/>
                <w:szCs w:val="24"/>
                <w:lang w:val="en-GB"/>
              </w:rPr>
              <w:t>0</w:t>
            </w:r>
            <w:r w:rsidR="00CD18EA">
              <w:rPr>
                <w:rFonts w:ascii="Times New Roman" w:hAnsi="Times New Roman" w:cs="Times New Roman"/>
                <w:szCs w:val="24"/>
                <w:lang w:val="en-GB"/>
              </w:rPr>
              <w:t>6</w:t>
            </w:r>
          </w:p>
        </w:tc>
        <w:tc>
          <w:tcPr>
            <w:tcW w:w="1062" w:type="dxa"/>
          </w:tcPr>
          <w:p w:rsidR="00AC607A" w:rsidRPr="00A90DF8" w:rsidRDefault="00AC607A" w:rsidP="00097E68">
            <w:pPr>
              <w:jc w:val="both"/>
              <w:rPr>
                <w:rFonts w:ascii="Times New Roman" w:hAnsi="Times New Roman" w:cs="Times New Roman"/>
                <w:szCs w:val="24"/>
                <w:lang w:val="en-GB"/>
              </w:rPr>
            </w:pPr>
            <w:r w:rsidRPr="00A90DF8">
              <w:rPr>
                <w:rFonts w:ascii="Times New Roman" w:hAnsi="Times New Roman" w:cs="Times New Roman"/>
                <w:szCs w:val="24"/>
                <w:lang w:val="en-GB"/>
              </w:rPr>
              <w:t>0</w:t>
            </w:r>
            <w:r w:rsidR="00CD18EA">
              <w:rPr>
                <w:rFonts w:ascii="Times New Roman" w:hAnsi="Times New Roman" w:cs="Times New Roman"/>
                <w:szCs w:val="24"/>
                <w:lang w:val="en-GB"/>
              </w:rPr>
              <w:t>.02</w:t>
            </w:r>
          </w:p>
        </w:tc>
        <w:tc>
          <w:tcPr>
            <w:tcW w:w="1158" w:type="dxa"/>
            <w:vAlign w:val="bottom"/>
          </w:tcPr>
          <w:p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rsidTr="00097E68">
        <w:tc>
          <w:tcPr>
            <w:tcW w:w="132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Cor_ave</w:t>
            </w:r>
          </w:p>
        </w:tc>
        <w:tc>
          <w:tcPr>
            <w:tcW w:w="1167"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062" w:type="dxa"/>
          </w:tcPr>
          <w:p w:rsidR="00AC607A" w:rsidRPr="00A90DF8" w:rsidRDefault="00AC607A" w:rsidP="00097E68">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58" w:type="dxa"/>
            <w:vAlign w:val="bottom"/>
          </w:tcPr>
          <w:p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rsidTr="00097E68">
        <w:tc>
          <w:tcPr>
            <w:tcW w:w="132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Fag_syl</w:t>
            </w:r>
          </w:p>
        </w:tc>
        <w:tc>
          <w:tcPr>
            <w:tcW w:w="1167"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rsidR="00AC607A" w:rsidRPr="00A90DF8" w:rsidRDefault="00CD18E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3</w:t>
            </w:r>
            <w:r w:rsidR="00EF11A1" w:rsidRPr="00A90DF8">
              <w:rPr>
                <w:rFonts w:ascii="Times New Roman" w:hAnsi="Times New Roman" w:cs="Times New Roman"/>
                <w:szCs w:val="24"/>
                <w:lang w:val="en-GB"/>
              </w:rPr>
              <w:t>.</w:t>
            </w:r>
            <w:r>
              <w:rPr>
                <w:rFonts w:ascii="Times New Roman" w:hAnsi="Times New Roman" w:cs="Times New Roman"/>
                <w:szCs w:val="24"/>
                <w:lang w:val="en-GB"/>
              </w:rPr>
              <w:t>5</w:t>
            </w:r>
          </w:p>
        </w:tc>
        <w:tc>
          <w:tcPr>
            <w:tcW w:w="1062" w:type="dxa"/>
          </w:tcPr>
          <w:p w:rsidR="00AC607A" w:rsidRPr="00A90DF8" w:rsidRDefault="00CD18EA" w:rsidP="00097E68">
            <w:pPr>
              <w:jc w:val="both"/>
              <w:rPr>
                <w:rFonts w:ascii="Times New Roman" w:hAnsi="Times New Roman" w:cs="Times New Roman"/>
                <w:szCs w:val="24"/>
                <w:lang w:val="en-GB"/>
              </w:rPr>
            </w:pPr>
            <w:r>
              <w:rPr>
                <w:rFonts w:ascii="Times New Roman" w:hAnsi="Times New Roman" w:cs="Times New Roman"/>
                <w:szCs w:val="24"/>
                <w:lang w:val="en-GB"/>
              </w:rPr>
              <w:t>6.5</w:t>
            </w:r>
          </w:p>
        </w:tc>
        <w:tc>
          <w:tcPr>
            <w:tcW w:w="1158" w:type="dxa"/>
            <w:vAlign w:val="bottom"/>
          </w:tcPr>
          <w:p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rsidTr="00097E68">
        <w:tc>
          <w:tcPr>
            <w:tcW w:w="132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Fra_exc</w:t>
            </w:r>
          </w:p>
        </w:tc>
        <w:tc>
          <w:tcPr>
            <w:tcW w:w="1167"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062" w:type="dxa"/>
          </w:tcPr>
          <w:p w:rsidR="00AC607A" w:rsidRPr="00A90DF8" w:rsidRDefault="00AC607A" w:rsidP="00097E68">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58" w:type="dxa"/>
            <w:vAlign w:val="bottom"/>
          </w:tcPr>
          <w:p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rsidTr="00097E68">
        <w:tc>
          <w:tcPr>
            <w:tcW w:w="132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Jun_oxy</w:t>
            </w:r>
          </w:p>
        </w:tc>
        <w:tc>
          <w:tcPr>
            <w:tcW w:w="1167"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9" w:type="dxa"/>
            <w:vAlign w:val="bottom"/>
          </w:tcPr>
          <w:p w:rsidR="00AC607A" w:rsidRPr="00A90DF8" w:rsidRDefault="00CD18E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1.</w:t>
            </w:r>
            <w:r w:rsidR="00AC607A" w:rsidRPr="00A90DF8">
              <w:rPr>
                <w:rFonts w:ascii="Times New Roman" w:hAnsi="Times New Roman" w:cs="Times New Roman"/>
                <w:szCs w:val="24"/>
                <w:lang w:val="en-GB"/>
              </w:rPr>
              <w:t>2</w:t>
            </w:r>
          </w:p>
        </w:tc>
        <w:tc>
          <w:tcPr>
            <w:tcW w:w="1062" w:type="dxa"/>
          </w:tcPr>
          <w:p w:rsidR="00CD18EA" w:rsidRDefault="00CD18EA" w:rsidP="007D1DF1">
            <w:pPr>
              <w:jc w:val="both"/>
              <w:rPr>
                <w:rFonts w:ascii="Times New Roman" w:hAnsi="Times New Roman" w:cs="Times New Roman"/>
                <w:szCs w:val="24"/>
                <w:lang w:val="en-GB"/>
              </w:rPr>
            </w:pPr>
            <w:r>
              <w:rPr>
                <w:rFonts w:ascii="Times New Roman" w:hAnsi="Times New Roman" w:cs="Times New Roman"/>
                <w:szCs w:val="24"/>
                <w:lang w:val="en-GB"/>
              </w:rPr>
              <w:t>0.8</w:t>
            </w:r>
          </w:p>
        </w:tc>
        <w:tc>
          <w:tcPr>
            <w:tcW w:w="11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17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0.14</w:t>
            </w:r>
          </w:p>
        </w:tc>
      </w:tr>
      <w:tr w:rsidR="00AC607A" w:rsidRPr="00A90DF8" w:rsidTr="00097E68">
        <w:tc>
          <w:tcPr>
            <w:tcW w:w="132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MRS</w:t>
            </w:r>
          </w:p>
        </w:tc>
        <w:tc>
          <w:tcPr>
            <w:tcW w:w="1167"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2.0</w:t>
            </w:r>
          </w:p>
        </w:tc>
        <w:tc>
          <w:tcPr>
            <w:tcW w:w="14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9" w:type="dxa"/>
            <w:vAlign w:val="bottom"/>
          </w:tcPr>
          <w:p w:rsidR="00AC607A" w:rsidRPr="00A90DF8" w:rsidRDefault="00CD18E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2.</w:t>
            </w:r>
            <w:r w:rsidR="00AC607A" w:rsidRPr="00A90DF8">
              <w:rPr>
                <w:rFonts w:ascii="Times New Roman" w:hAnsi="Times New Roman" w:cs="Times New Roman"/>
                <w:szCs w:val="24"/>
                <w:lang w:val="en-GB"/>
              </w:rPr>
              <w:t>4</w:t>
            </w:r>
          </w:p>
        </w:tc>
        <w:tc>
          <w:tcPr>
            <w:tcW w:w="1062" w:type="dxa"/>
          </w:tcPr>
          <w:p w:rsidR="00CD18EA" w:rsidRDefault="00CD18EA" w:rsidP="007D1DF1">
            <w:pPr>
              <w:jc w:val="both"/>
              <w:rPr>
                <w:rFonts w:ascii="Times New Roman" w:hAnsi="Times New Roman" w:cs="Times New Roman"/>
                <w:szCs w:val="24"/>
                <w:lang w:val="en-GB"/>
              </w:rPr>
            </w:pPr>
            <w:r>
              <w:rPr>
                <w:rFonts w:ascii="Times New Roman" w:hAnsi="Times New Roman" w:cs="Times New Roman"/>
                <w:szCs w:val="24"/>
                <w:lang w:val="en-GB"/>
              </w:rPr>
              <w:t>1.6</w:t>
            </w:r>
          </w:p>
        </w:tc>
        <w:tc>
          <w:tcPr>
            <w:tcW w:w="11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17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rsidTr="00097E68">
        <w:tc>
          <w:tcPr>
            <w:tcW w:w="132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Pic_abi</w:t>
            </w:r>
          </w:p>
        </w:tc>
        <w:tc>
          <w:tcPr>
            <w:tcW w:w="1167"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4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9" w:type="dxa"/>
            <w:vAlign w:val="bottom"/>
          </w:tcPr>
          <w:p w:rsidR="00AC607A" w:rsidRPr="00A90DF8" w:rsidRDefault="00CD18E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3.9</w:t>
            </w:r>
          </w:p>
        </w:tc>
        <w:tc>
          <w:tcPr>
            <w:tcW w:w="1062" w:type="dxa"/>
          </w:tcPr>
          <w:p w:rsidR="00CD18EA" w:rsidRDefault="00CD18EA" w:rsidP="007D1DF1">
            <w:pPr>
              <w:jc w:val="both"/>
              <w:rPr>
                <w:rFonts w:ascii="Times New Roman" w:hAnsi="Times New Roman" w:cs="Times New Roman"/>
                <w:szCs w:val="24"/>
                <w:lang w:val="en-GB"/>
              </w:rPr>
            </w:pPr>
            <w:r>
              <w:rPr>
                <w:rFonts w:ascii="Times New Roman" w:hAnsi="Times New Roman" w:cs="Times New Roman"/>
                <w:szCs w:val="24"/>
                <w:lang w:val="en-GB"/>
              </w:rPr>
              <w:t>2.1</w:t>
            </w:r>
          </w:p>
        </w:tc>
        <w:tc>
          <w:tcPr>
            <w:tcW w:w="11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17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0.14</w:t>
            </w:r>
          </w:p>
        </w:tc>
      </w:tr>
      <w:tr w:rsidR="00AC607A" w:rsidRPr="00A90DF8" w:rsidTr="00097E68">
        <w:tc>
          <w:tcPr>
            <w:tcW w:w="132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Pin_syl</w:t>
            </w:r>
          </w:p>
        </w:tc>
        <w:tc>
          <w:tcPr>
            <w:tcW w:w="1167"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9" w:type="dxa"/>
            <w:vAlign w:val="bottom"/>
          </w:tcPr>
          <w:p w:rsidR="00AC607A" w:rsidRPr="00A90DF8" w:rsidRDefault="00CD18E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3.2</w:t>
            </w:r>
          </w:p>
        </w:tc>
        <w:tc>
          <w:tcPr>
            <w:tcW w:w="1062" w:type="dxa"/>
          </w:tcPr>
          <w:p w:rsidR="00CD18EA" w:rsidRDefault="00CD18EA" w:rsidP="007D1DF1">
            <w:pPr>
              <w:jc w:val="both"/>
              <w:rPr>
                <w:rFonts w:ascii="Times New Roman" w:hAnsi="Times New Roman" w:cs="Times New Roman"/>
                <w:szCs w:val="24"/>
                <w:lang w:val="en-GB"/>
              </w:rPr>
            </w:pPr>
            <w:r>
              <w:rPr>
                <w:rFonts w:ascii="Times New Roman" w:hAnsi="Times New Roman" w:cs="Times New Roman"/>
                <w:szCs w:val="24"/>
                <w:lang w:val="en-GB"/>
              </w:rPr>
              <w:t>0.8</w:t>
            </w:r>
          </w:p>
        </w:tc>
        <w:tc>
          <w:tcPr>
            <w:tcW w:w="11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17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0.14</w:t>
            </w:r>
          </w:p>
        </w:tc>
      </w:tr>
      <w:tr w:rsidR="00AC607A" w:rsidRPr="00A90DF8" w:rsidTr="00097E68">
        <w:tc>
          <w:tcPr>
            <w:tcW w:w="132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Pin_hal</w:t>
            </w:r>
          </w:p>
        </w:tc>
        <w:tc>
          <w:tcPr>
            <w:tcW w:w="1167"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9" w:type="dxa"/>
            <w:vAlign w:val="bottom"/>
          </w:tcPr>
          <w:p w:rsidR="00AC607A" w:rsidRPr="00A90DF8" w:rsidRDefault="00CD18E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6.1</w:t>
            </w:r>
          </w:p>
        </w:tc>
        <w:tc>
          <w:tcPr>
            <w:tcW w:w="1062" w:type="dxa"/>
          </w:tcPr>
          <w:p w:rsidR="00CD18EA" w:rsidRDefault="00CD18EA" w:rsidP="007D1DF1">
            <w:pPr>
              <w:jc w:val="both"/>
              <w:rPr>
                <w:rFonts w:ascii="Times New Roman" w:hAnsi="Times New Roman" w:cs="Times New Roman"/>
                <w:szCs w:val="24"/>
                <w:lang w:val="en-GB"/>
              </w:rPr>
            </w:pPr>
            <w:r>
              <w:rPr>
                <w:rFonts w:ascii="Times New Roman" w:hAnsi="Times New Roman" w:cs="Times New Roman"/>
                <w:szCs w:val="24"/>
                <w:lang w:val="en-GB"/>
              </w:rPr>
              <w:t>3.9</w:t>
            </w:r>
          </w:p>
        </w:tc>
        <w:tc>
          <w:tcPr>
            <w:tcW w:w="11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17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0.14</w:t>
            </w:r>
          </w:p>
        </w:tc>
      </w:tr>
      <w:tr w:rsidR="00AC607A" w:rsidRPr="00A90DF8" w:rsidTr="00097E68">
        <w:tc>
          <w:tcPr>
            <w:tcW w:w="132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Pop_tre</w:t>
            </w:r>
          </w:p>
        </w:tc>
        <w:tc>
          <w:tcPr>
            <w:tcW w:w="1167"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20.</w:t>
            </w:r>
          </w:p>
        </w:tc>
        <w:tc>
          <w:tcPr>
            <w:tcW w:w="14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rsidR="00AC607A" w:rsidRPr="00A90DF8" w:rsidRDefault="00CD18E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2.</w:t>
            </w:r>
            <w:r w:rsidR="00AC607A" w:rsidRPr="00A90DF8">
              <w:rPr>
                <w:rFonts w:ascii="Times New Roman" w:hAnsi="Times New Roman" w:cs="Times New Roman"/>
                <w:szCs w:val="24"/>
                <w:lang w:val="en-GB"/>
              </w:rPr>
              <w:t>4</w:t>
            </w:r>
          </w:p>
        </w:tc>
        <w:tc>
          <w:tcPr>
            <w:tcW w:w="1062" w:type="dxa"/>
          </w:tcPr>
          <w:p w:rsidR="00AC607A" w:rsidRPr="00A90DF8" w:rsidRDefault="00CD18EA" w:rsidP="00097E68">
            <w:pPr>
              <w:jc w:val="both"/>
              <w:rPr>
                <w:rFonts w:ascii="Times New Roman" w:hAnsi="Times New Roman" w:cs="Times New Roman"/>
                <w:szCs w:val="24"/>
                <w:lang w:val="en-GB"/>
              </w:rPr>
            </w:pPr>
            <w:r>
              <w:rPr>
                <w:rFonts w:ascii="Times New Roman" w:hAnsi="Times New Roman" w:cs="Times New Roman"/>
                <w:szCs w:val="24"/>
                <w:lang w:val="en-GB"/>
              </w:rPr>
              <w:t>1.6</w:t>
            </w:r>
          </w:p>
        </w:tc>
        <w:tc>
          <w:tcPr>
            <w:tcW w:w="1158" w:type="dxa"/>
            <w:vAlign w:val="bottom"/>
          </w:tcPr>
          <w:p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rsidTr="00097E68">
        <w:tc>
          <w:tcPr>
            <w:tcW w:w="132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Que_coc</w:t>
            </w:r>
          </w:p>
        </w:tc>
        <w:tc>
          <w:tcPr>
            <w:tcW w:w="1167"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0.1</w:t>
            </w:r>
          </w:p>
        </w:tc>
        <w:tc>
          <w:tcPr>
            <w:tcW w:w="14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9" w:type="dxa"/>
            <w:vAlign w:val="bottom"/>
          </w:tcPr>
          <w:p w:rsidR="00AC607A" w:rsidRPr="00A90DF8" w:rsidRDefault="00CD18E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6</w:t>
            </w:r>
            <w:r w:rsidR="00AC607A" w:rsidRPr="00A90DF8">
              <w:rPr>
                <w:rFonts w:ascii="Times New Roman" w:hAnsi="Times New Roman" w:cs="Times New Roman"/>
                <w:szCs w:val="24"/>
                <w:lang w:val="en-GB"/>
              </w:rPr>
              <w:t>.</w:t>
            </w:r>
          </w:p>
        </w:tc>
        <w:tc>
          <w:tcPr>
            <w:tcW w:w="1062" w:type="dxa"/>
          </w:tcPr>
          <w:p w:rsidR="00AC607A" w:rsidRPr="00A90DF8" w:rsidRDefault="00CD18EA" w:rsidP="00097E68">
            <w:pPr>
              <w:jc w:val="both"/>
              <w:rPr>
                <w:rFonts w:ascii="Times New Roman" w:hAnsi="Times New Roman" w:cs="Times New Roman"/>
                <w:szCs w:val="24"/>
                <w:lang w:val="en-GB"/>
              </w:rPr>
            </w:pPr>
            <w:r>
              <w:rPr>
                <w:rFonts w:ascii="Times New Roman" w:hAnsi="Times New Roman" w:cs="Times New Roman"/>
                <w:szCs w:val="24"/>
                <w:lang w:val="en-GB"/>
              </w:rPr>
              <w:t>4.</w:t>
            </w:r>
          </w:p>
        </w:tc>
        <w:tc>
          <w:tcPr>
            <w:tcW w:w="1158" w:type="dxa"/>
            <w:vAlign w:val="bottom"/>
          </w:tcPr>
          <w:p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rsidTr="00097E68">
        <w:tc>
          <w:tcPr>
            <w:tcW w:w="132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Que_ile</w:t>
            </w:r>
          </w:p>
        </w:tc>
        <w:tc>
          <w:tcPr>
            <w:tcW w:w="1167"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0.05</w:t>
            </w:r>
          </w:p>
        </w:tc>
        <w:tc>
          <w:tcPr>
            <w:tcW w:w="14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9" w:type="dxa"/>
            <w:vAlign w:val="bottom"/>
          </w:tcPr>
          <w:p w:rsidR="00AC607A" w:rsidRPr="00A90DF8" w:rsidRDefault="00CD18E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9.6</w:t>
            </w:r>
          </w:p>
        </w:tc>
        <w:tc>
          <w:tcPr>
            <w:tcW w:w="1062" w:type="dxa"/>
          </w:tcPr>
          <w:p w:rsidR="00AC607A" w:rsidRPr="00A90DF8" w:rsidRDefault="00CD18EA" w:rsidP="00097E68">
            <w:pPr>
              <w:jc w:val="both"/>
              <w:rPr>
                <w:rFonts w:ascii="Times New Roman" w:hAnsi="Times New Roman" w:cs="Times New Roman"/>
                <w:szCs w:val="24"/>
                <w:lang w:val="en-GB"/>
              </w:rPr>
            </w:pPr>
            <w:r>
              <w:rPr>
                <w:rFonts w:ascii="Times New Roman" w:hAnsi="Times New Roman" w:cs="Times New Roman"/>
                <w:szCs w:val="24"/>
                <w:lang w:val="en-GB"/>
              </w:rPr>
              <w:t>6.4</w:t>
            </w:r>
          </w:p>
        </w:tc>
        <w:tc>
          <w:tcPr>
            <w:tcW w:w="1158" w:type="dxa"/>
            <w:vAlign w:val="bottom"/>
          </w:tcPr>
          <w:p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rsidTr="00097E68">
        <w:tc>
          <w:tcPr>
            <w:tcW w:w="132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Que_pub</w:t>
            </w:r>
          </w:p>
        </w:tc>
        <w:tc>
          <w:tcPr>
            <w:tcW w:w="1167"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50.</w:t>
            </w:r>
          </w:p>
        </w:tc>
        <w:tc>
          <w:tcPr>
            <w:tcW w:w="14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062" w:type="dxa"/>
          </w:tcPr>
          <w:p w:rsidR="00AC607A" w:rsidRPr="00A90DF8" w:rsidRDefault="00AC607A" w:rsidP="00097E68">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58" w:type="dxa"/>
            <w:vAlign w:val="bottom"/>
          </w:tcPr>
          <w:p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rsidTr="00097E68">
        <w:tc>
          <w:tcPr>
            <w:tcW w:w="132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Que_rob</w:t>
            </w:r>
          </w:p>
        </w:tc>
        <w:tc>
          <w:tcPr>
            <w:tcW w:w="1167"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40.</w:t>
            </w:r>
          </w:p>
        </w:tc>
        <w:tc>
          <w:tcPr>
            <w:tcW w:w="14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062" w:type="dxa"/>
          </w:tcPr>
          <w:p w:rsidR="00AC607A" w:rsidRPr="00A90DF8" w:rsidRDefault="00AC607A" w:rsidP="00097E68">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58" w:type="dxa"/>
            <w:vAlign w:val="bottom"/>
          </w:tcPr>
          <w:p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rsidTr="00097E68">
        <w:tc>
          <w:tcPr>
            <w:tcW w:w="132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Til_cor</w:t>
            </w:r>
          </w:p>
        </w:tc>
        <w:tc>
          <w:tcPr>
            <w:tcW w:w="1167"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062" w:type="dxa"/>
          </w:tcPr>
          <w:p w:rsidR="00AC607A" w:rsidRPr="00A90DF8" w:rsidRDefault="00AC607A" w:rsidP="00097E68">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58" w:type="dxa"/>
            <w:vAlign w:val="bottom"/>
          </w:tcPr>
          <w:p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rsidTr="00097E68">
        <w:tc>
          <w:tcPr>
            <w:tcW w:w="132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Ulm_gla</w:t>
            </w:r>
          </w:p>
        </w:tc>
        <w:tc>
          <w:tcPr>
            <w:tcW w:w="1167"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062" w:type="dxa"/>
          </w:tcPr>
          <w:p w:rsidR="00AC607A" w:rsidRPr="00A90DF8" w:rsidRDefault="00AC607A" w:rsidP="00097E68">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58" w:type="dxa"/>
            <w:vAlign w:val="bottom"/>
          </w:tcPr>
          <w:p w:rsidR="00EF11A1" w:rsidRPr="00A90DF8" w:rsidRDefault="00EF11A1" w:rsidP="007D1DF1">
            <w:pPr>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17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0.04</w:t>
            </w:r>
          </w:p>
        </w:tc>
      </w:tr>
      <w:tr w:rsidR="00AC607A" w:rsidRPr="00A90DF8" w:rsidTr="00097E68">
        <w:tc>
          <w:tcPr>
            <w:tcW w:w="1326"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C3_gr</w:t>
            </w:r>
          </w:p>
        </w:tc>
        <w:tc>
          <w:tcPr>
            <w:tcW w:w="1167"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r w:rsidR="00CD18EA">
              <w:rPr>
                <w:rFonts w:ascii="Times New Roman" w:hAnsi="Times New Roman" w:cs="Times New Roman"/>
                <w:szCs w:val="24"/>
                <w:lang w:val="en-GB"/>
              </w:rPr>
              <w:t>.45</w:t>
            </w:r>
          </w:p>
        </w:tc>
        <w:tc>
          <w:tcPr>
            <w:tcW w:w="1062" w:type="dxa"/>
          </w:tcPr>
          <w:p w:rsidR="00CD18EA" w:rsidRDefault="00CD18EA" w:rsidP="007D1DF1">
            <w:pPr>
              <w:jc w:val="both"/>
              <w:rPr>
                <w:rFonts w:ascii="Times New Roman" w:hAnsi="Times New Roman" w:cs="Times New Roman"/>
                <w:szCs w:val="24"/>
                <w:lang w:val="en-GB"/>
              </w:rPr>
            </w:pPr>
            <w:r>
              <w:rPr>
                <w:rFonts w:ascii="Times New Roman" w:hAnsi="Times New Roman" w:cs="Times New Roman"/>
                <w:szCs w:val="24"/>
                <w:lang w:val="en-GB"/>
              </w:rPr>
              <w:t>0.55</w:t>
            </w:r>
          </w:p>
        </w:tc>
        <w:tc>
          <w:tcPr>
            <w:tcW w:w="1158"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173" w:type="dxa"/>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0.03</w:t>
            </w:r>
          </w:p>
        </w:tc>
      </w:tr>
      <w:tr w:rsidR="00AC607A" w:rsidRPr="00A90DF8" w:rsidTr="00097E68">
        <w:tc>
          <w:tcPr>
            <w:tcW w:w="1326" w:type="dxa"/>
            <w:tcBorders>
              <w:bottom w:val="single" w:sz="4" w:space="0" w:color="auto"/>
            </w:tcBorders>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C4_gr</w:t>
            </w:r>
          </w:p>
        </w:tc>
        <w:tc>
          <w:tcPr>
            <w:tcW w:w="1167" w:type="dxa"/>
            <w:tcBorders>
              <w:bottom w:val="single" w:sz="4" w:space="0" w:color="auto"/>
            </w:tcBorders>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p>
        </w:tc>
        <w:tc>
          <w:tcPr>
            <w:tcW w:w="1458" w:type="dxa"/>
            <w:tcBorders>
              <w:bottom w:val="single" w:sz="4" w:space="0" w:color="auto"/>
            </w:tcBorders>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1</w:t>
            </w:r>
          </w:p>
        </w:tc>
        <w:tc>
          <w:tcPr>
            <w:tcW w:w="1179" w:type="dxa"/>
            <w:tcBorders>
              <w:bottom w:val="single" w:sz="4" w:space="0" w:color="auto"/>
            </w:tcBorders>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w:t>
            </w:r>
            <w:r w:rsidR="00CD18EA">
              <w:rPr>
                <w:rFonts w:ascii="Times New Roman" w:hAnsi="Times New Roman" w:cs="Times New Roman"/>
                <w:szCs w:val="24"/>
                <w:lang w:val="en-GB"/>
              </w:rPr>
              <w:t>.55</w:t>
            </w:r>
          </w:p>
        </w:tc>
        <w:tc>
          <w:tcPr>
            <w:tcW w:w="1062" w:type="dxa"/>
            <w:tcBorders>
              <w:bottom w:val="single" w:sz="4" w:space="0" w:color="auto"/>
            </w:tcBorders>
          </w:tcPr>
          <w:p w:rsidR="00CD18EA" w:rsidRDefault="00CD18EA" w:rsidP="007D1DF1">
            <w:pPr>
              <w:jc w:val="both"/>
              <w:rPr>
                <w:rFonts w:ascii="Times New Roman" w:hAnsi="Times New Roman" w:cs="Times New Roman"/>
                <w:szCs w:val="24"/>
                <w:lang w:val="en-GB"/>
              </w:rPr>
            </w:pPr>
            <w:r>
              <w:rPr>
                <w:rFonts w:ascii="Times New Roman" w:hAnsi="Times New Roman" w:cs="Times New Roman"/>
                <w:szCs w:val="24"/>
                <w:lang w:val="en-GB"/>
              </w:rPr>
              <w:t>0.45</w:t>
            </w:r>
          </w:p>
        </w:tc>
        <w:tc>
          <w:tcPr>
            <w:tcW w:w="1158" w:type="dxa"/>
            <w:tcBorders>
              <w:bottom w:val="single" w:sz="4" w:space="0" w:color="auto"/>
            </w:tcBorders>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0.5</w:t>
            </w:r>
          </w:p>
        </w:tc>
        <w:tc>
          <w:tcPr>
            <w:tcW w:w="1173" w:type="dxa"/>
            <w:tcBorders>
              <w:bottom w:val="single" w:sz="4" w:space="0" w:color="auto"/>
            </w:tcBorders>
            <w:vAlign w:val="bottom"/>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0.03</w:t>
            </w:r>
          </w:p>
        </w:tc>
      </w:tr>
    </w:tbl>
    <w:p w:rsidR="00AC607A" w:rsidRPr="00A90DF8" w:rsidRDefault="00AC607A" w:rsidP="00AC607A">
      <w:pPr>
        <w:jc w:val="both"/>
        <w:rPr>
          <w:rFonts w:ascii="Times New Roman" w:hAnsi="Times New Roman" w:cs="Times New Roman"/>
          <w:b/>
          <w:szCs w:val="24"/>
          <w:lang w:val="en-GB"/>
        </w:rPr>
      </w:pPr>
    </w:p>
    <w:p w:rsidR="00AC607A" w:rsidRPr="00097E68" w:rsidRDefault="00EF11A1" w:rsidP="00097E68">
      <w:pPr>
        <w:rPr>
          <w:rFonts w:ascii="Times New Roman" w:hAnsi="Times New Roman"/>
          <w:b/>
          <w:sz w:val="28"/>
          <w:lang w:val="en-GB"/>
        </w:rPr>
      </w:pPr>
      <w:r>
        <w:rPr>
          <w:szCs w:val="28"/>
          <w:lang w:val="en-GB"/>
        </w:rPr>
        <w:br w:type="page"/>
      </w:r>
    </w:p>
    <w:p w:rsidR="00AC607A" w:rsidRPr="00A90DF8" w:rsidRDefault="00AC607A" w:rsidP="00AC607A">
      <w:pPr>
        <w:pStyle w:val="Heading2"/>
        <w:spacing w:before="0" w:after="200"/>
        <w:jc w:val="both"/>
        <w:rPr>
          <w:szCs w:val="28"/>
          <w:lang w:val="en-GB"/>
        </w:rPr>
      </w:pPr>
      <w:bookmarkStart w:id="10" w:name="_Toc491862767"/>
      <w:r w:rsidRPr="00A90DF8">
        <w:rPr>
          <w:szCs w:val="28"/>
          <w:lang w:val="en-GB"/>
        </w:rPr>
        <w:lastRenderedPageBreak/>
        <w:t>Appendix B. List of symbols and their abbreviations in the model code</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
        <w:gridCol w:w="2665"/>
        <w:gridCol w:w="3528"/>
        <w:gridCol w:w="1327"/>
      </w:tblGrid>
      <w:tr w:rsidR="00AC607A" w:rsidRPr="00A90DF8" w:rsidTr="007D1DF1">
        <w:tc>
          <w:tcPr>
            <w:tcW w:w="1003" w:type="dxa"/>
            <w:tcBorders>
              <w:top w:val="single" w:sz="4" w:space="0" w:color="auto"/>
              <w:bottom w:val="single" w:sz="4" w:space="0" w:color="auto"/>
            </w:tcBorders>
          </w:tcPr>
          <w:p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symbol</w:t>
            </w:r>
          </w:p>
        </w:tc>
        <w:tc>
          <w:tcPr>
            <w:tcW w:w="2665" w:type="dxa"/>
            <w:tcBorders>
              <w:top w:val="single" w:sz="4" w:space="0" w:color="auto"/>
              <w:bottom w:val="single" w:sz="4" w:space="0" w:color="auto"/>
            </w:tcBorders>
          </w:tcPr>
          <w:p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code abbrev.</w:t>
            </w:r>
          </w:p>
        </w:tc>
        <w:tc>
          <w:tcPr>
            <w:tcW w:w="3528" w:type="dxa"/>
            <w:tcBorders>
              <w:top w:val="single" w:sz="4" w:space="0" w:color="auto"/>
              <w:bottom w:val="single" w:sz="4" w:space="0" w:color="auto"/>
            </w:tcBorders>
          </w:tcPr>
          <w:p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description</w:t>
            </w:r>
          </w:p>
        </w:tc>
        <w:tc>
          <w:tcPr>
            <w:tcW w:w="1327" w:type="dxa"/>
            <w:tcBorders>
              <w:top w:val="single" w:sz="4" w:space="0" w:color="auto"/>
              <w:bottom w:val="single" w:sz="4" w:space="0" w:color="auto"/>
            </w:tcBorders>
          </w:tcPr>
          <w:p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unit</w:t>
            </w:r>
          </w:p>
        </w:tc>
      </w:tr>
      <w:tr w:rsidR="00AC607A" w:rsidRPr="00A90DF8" w:rsidTr="007D1DF1">
        <w:tc>
          <w:tcPr>
            <w:tcW w:w="1003" w:type="dxa"/>
            <w:tcBorders>
              <w:top w:val="single" w:sz="4" w:space="0" w:color="auto"/>
            </w:tcBorders>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C</w:t>
            </w:r>
            <w:r w:rsidRPr="00A90DF8">
              <w:rPr>
                <w:rFonts w:ascii="Times New Roman" w:hAnsi="Times New Roman" w:cs="Times New Roman"/>
                <w:i/>
                <w:szCs w:val="24"/>
                <w:vertAlign w:val="subscript"/>
                <w:lang w:val="en-GB"/>
              </w:rPr>
              <w:t>i</w:t>
            </w:r>
          </w:p>
        </w:tc>
        <w:tc>
          <w:tcPr>
            <w:tcW w:w="2665" w:type="dxa"/>
            <w:tcBorders>
              <w:top w:val="single" w:sz="4" w:space="0" w:color="auto"/>
            </w:tcBorders>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pi_co2_opt</w:t>
            </w:r>
          </w:p>
        </w:tc>
        <w:tc>
          <w:tcPr>
            <w:tcW w:w="3528" w:type="dxa"/>
            <w:tcBorders>
              <w:top w:val="single" w:sz="4" w:space="0" w:color="auto"/>
            </w:tcBorders>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leaf-internal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concentration </w:t>
            </w:r>
          </w:p>
        </w:tc>
        <w:tc>
          <w:tcPr>
            <w:tcW w:w="1327" w:type="dxa"/>
            <w:tcBorders>
              <w:top w:val="single" w:sz="4" w:space="0" w:color="auto"/>
            </w:tcBorders>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ppm</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C</w:t>
            </w:r>
            <w:r w:rsidRPr="00A90DF8">
              <w:rPr>
                <w:rFonts w:ascii="Times New Roman" w:hAnsi="Times New Roman" w:cs="Times New Roman"/>
                <w:i/>
                <w:szCs w:val="24"/>
                <w:vertAlign w:val="subscript"/>
                <w:lang w:val="en-GB"/>
              </w:rPr>
              <w:t>p</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cp</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specific heat capacity of air</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J kg</w:t>
            </w:r>
            <w:r w:rsidRPr="00A90DF8">
              <w:rPr>
                <w:rFonts w:ascii="Times New Roman" w:hAnsi="Times New Roman" w:cs="Times New Roman"/>
                <w:szCs w:val="24"/>
                <w:vertAlign w:val="superscript"/>
                <w:lang w:val="en-GB"/>
              </w:rPr>
              <w:t>-1</w:t>
            </w:r>
            <w:r w:rsidRPr="00A90DF8">
              <w:rPr>
                <w:rFonts w:ascii="Times New Roman" w:hAnsi="Times New Roman" w:cs="Times New Roman"/>
                <w:szCs w:val="24"/>
                <w:lang w:val="en-GB"/>
              </w:rPr>
              <w:t xml:space="preserve"> K</w:t>
            </w:r>
            <w:r w:rsidRPr="00A90DF8">
              <w:rPr>
                <w:rFonts w:ascii="Times New Roman" w:hAnsi="Times New Roman" w:cs="Times New Roman"/>
                <w:szCs w:val="24"/>
                <w:vertAlign w:val="superscript"/>
                <w:lang w:val="en-GB"/>
              </w:rPr>
              <w:t>-1</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H</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sensible heat flux</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 m</w:t>
            </w:r>
            <w:r w:rsidRPr="00A90DF8">
              <w:rPr>
                <w:rFonts w:ascii="Times New Roman" w:hAnsi="Times New Roman" w:cs="Times New Roman"/>
                <w:szCs w:val="24"/>
                <w:vertAlign w:val="superscript"/>
                <w:lang w:val="en-GB"/>
              </w:rPr>
              <w:t>-2</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I</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iso</w:t>
            </w:r>
          </w:p>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mon</w:t>
            </w:r>
          </w:p>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indiv.iso</w:t>
            </w:r>
          </w:p>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indiv.mon</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isoprene /monoterpene production</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g C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d</w:t>
            </w:r>
            <w:r w:rsidRPr="00A90DF8">
              <w:rPr>
                <w:rFonts w:ascii="Times New Roman" w:hAnsi="Times New Roman" w:cs="Times New Roman"/>
                <w:szCs w:val="24"/>
                <w:vertAlign w:val="superscript"/>
                <w:lang w:val="en-GB"/>
              </w:rPr>
              <w:t>-1</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J</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J_opt</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electron flux</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mol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h</w:t>
            </w:r>
            <w:r w:rsidRPr="00A90DF8">
              <w:rPr>
                <w:rFonts w:ascii="Times New Roman" w:hAnsi="Times New Roman" w:cs="Times New Roman"/>
                <w:szCs w:val="24"/>
                <w:vertAlign w:val="superscript"/>
                <w:lang w:val="en-GB"/>
              </w:rPr>
              <w:t>-1</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L</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lai</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leaf area index</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m</w:t>
            </w:r>
            <w:r w:rsidRPr="00A90DF8">
              <w:rPr>
                <w:rFonts w:ascii="Times New Roman" w:hAnsi="Times New Roman" w:cs="Times New Roman"/>
                <w:szCs w:val="24"/>
                <w:vertAlign w:val="superscript"/>
                <w:lang w:val="en-GB"/>
              </w:rPr>
              <w:t>-2</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L</w:t>
            </w:r>
            <w:r w:rsidRPr="00A90DF8">
              <w:rPr>
                <w:rFonts w:ascii="Times New Roman" w:hAnsi="Times New Roman" w:cs="Times New Roman"/>
                <w:i/>
                <w:szCs w:val="24"/>
                <w:vertAlign w:val="subscript"/>
                <w:lang w:val="en-GB"/>
              </w:rPr>
              <w:t>net</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net longwave radiation</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 m</w:t>
            </w:r>
            <w:r w:rsidRPr="00A90DF8">
              <w:rPr>
                <w:rFonts w:ascii="Times New Roman" w:hAnsi="Times New Roman" w:cs="Times New Roman"/>
                <w:szCs w:val="24"/>
                <w:vertAlign w:val="superscript"/>
                <w:lang w:val="en-GB"/>
              </w:rPr>
              <w:t>-2</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M</w:t>
            </w:r>
            <w:r w:rsidRPr="00A90DF8">
              <w:rPr>
                <w:rFonts w:ascii="Times New Roman" w:hAnsi="Times New Roman" w:cs="Times New Roman"/>
                <w:i/>
                <w:szCs w:val="24"/>
                <w:vertAlign w:val="subscript"/>
                <w:lang w:val="en-GB"/>
              </w:rPr>
              <w:t>emis</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monoterpene emission from storage</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mg C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d</w:t>
            </w:r>
            <w:r w:rsidRPr="00A90DF8">
              <w:rPr>
                <w:rFonts w:ascii="Times New Roman" w:hAnsi="Times New Roman" w:cs="Times New Roman"/>
                <w:szCs w:val="24"/>
                <w:vertAlign w:val="superscript"/>
                <w:lang w:val="en-GB"/>
              </w:rPr>
              <w:t>-1</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Q</w:t>
            </w:r>
            <w:r w:rsidRPr="00A90DF8">
              <w:rPr>
                <w:rFonts w:ascii="Times New Roman" w:hAnsi="Times New Roman" w:cs="Times New Roman"/>
                <w:i/>
                <w:szCs w:val="24"/>
                <w:vertAlign w:val="subscript"/>
                <w:lang w:val="en-GB"/>
              </w:rPr>
              <w:t>10</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q10_mstor</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temperature dependence</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S</w:t>
            </w:r>
            <w:r w:rsidRPr="00A90DF8">
              <w:rPr>
                <w:rFonts w:ascii="Times New Roman" w:hAnsi="Times New Roman" w:cs="Times New Roman"/>
                <w:i/>
                <w:szCs w:val="24"/>
                <w:vertAlign w:val="subscript"/>
                <w:lang w:val="en-GB"/>
              </w:rPr>
              <w:t>net</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rsnet</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net shortwave radiation</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 m</w:t>
            </w:r>
            <w:r w:rsidRPr="00A90DF8">
              <w:rPr>
                <w:rFonts w:ascii="Times New Roman" w:hAnsi="Times New Roman" w:cs="Times New Roman"/>
                <w:szCs w:val="24"/>
                <w:vertAlign w:val="superscript"/>
                <w:lang w:val="en-GB"/>
              </w:rPr>
              <w:t>-2</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T</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temp</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temperature</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T</w:t>
            </w:r>
            <w:r w:rsidRPr="00A90DF8">
              <w:rPr>
                <w:rFonts w:ascii="Times New Roman" w:hAnsi="Times New Roman" w:cs="Times New Roman"/>
                <w:i/>
                <w:szCs w:val="24"/>
                <w:vertAlign w:val="subscript"/>
                <w:lang w:val="en-GB"/>
              </w:rPr>
              <w:t>a</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temp</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air temperature</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T</w:t>
            </w:r>
            <w:r w:rsidRPr="00A90DF8">
              <w:rPr>
                <w:rFonts w:ascii="Times New Roman" w:hAnsi="Times New Roman" w:cs="Times New Roman"/>
                <w:i/>
                <w:szCs w:val="24"/>
                <w:vertAlign w:val="subscript"/>
                <w:lang w:val="en-GB"/>
              </w:rPr>
              <w:t>amp</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tempamp</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temperature amplitude</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T</w:t>
            </w:r>
            <w:r w:rsidRPr="00A90DF8">
              <w:rPr>
                <w:rFonts w:ascii="Times New Roman" w:hAnsi="Times New Roman" w:cs="Times New Roman"/>
                <w:i/>
                <w:szCs w:val="24"/>
                <w:vertAlign w:val="subscript"/>
                <w:lang w:val="en-GB"/>
              </w:rPr>
              <w:t>av</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temp</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average temperature</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T</w:t>
            </w:r>
            <w:r w:rsidRPr="00A90DF8">
              <w:rPr>
                <w:rFonts w:ascii="Times New Roman" w:hAnsi="Times New Roman" w:cs="Times New Roman"/>
                <w:i/>
                <w:szCs w:val="24"/>
                <w:vertAlign w:val="subscript"/>
                <w:lang w:val="en-GB"/>
              </w:rPr>
              <w:t>canopy,av</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temp</w:t>
            </w:r>
          </w:p>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temp_leaf_daytime</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average canopy temperature</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T</w:t>
            </w:r>
            <w:r w:rsidRPr="00A90DF8">
              <w:rPr>
                <w:rFonts w:ascii="Times New Roman" w:hAnsi="Times New Roman" w:cs="Times New Roman"/>
                <w:i/>
                <w:szCs w:val="24"/>
                <w:vertAlign w:val="subscript"/>
                <w:lang w:val="en-GB"/>
              </w:rPr>
              <w:t>daytime</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temp</w:t>
            </w:r>
          </w:p>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temp_leaf_daytime</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daytime temperature</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T</w:t>
            </w:r>
            <w:r w:rsidRPr="00A90DF8">
              <w:rPr>
                <w:rFonts w:ascii="Times New Roman" w:hAnsi="Times New Roman" w:cs="Times New Roman"/>
                <w:i/>
                <w:szCs w:val="24"/>
                <w:vertAlign w:val="subscript"/>
                <w:lang w:val="en-GB"/>
              </w:rPr>
              <w:t>s</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Tstand</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standard temperature</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a</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a</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temperature sensitivity</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d</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daylength</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daylength</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h</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k</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LAMBERTBEER_K</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light extinction coefficient</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m</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indiv.monstor</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monoterpene storage pool</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mg C m</w:t>
            </w:r>
            <w:r w:rsidRPr="00A90DF8">
              <w:rPr>
                <w:rFonts w:ascii="Times New Roman" w:hAnsi="Times New Roman" w:cs="Times New Roman"/>
                <w:szCs w:val="24"/>
                <w:vertAlign w:val="superscript"/>
                <w:lang w:val="en-GB"/>
              </w:rPr>
              <w:t>-2</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p</w:t>
            </w:r>
            <w:r w:rsidRPr="00A90DF8">
              <w:rPr>
                <w:rFonts w:ascii="Times New Roman" w:hAnsi="Times New Roman" w:cs="Times New Roman"/>
                <w:szCs w:val="24"/>
                <w:lang w:val="en-GB"/>
              </w:rPr>
              <w:t>CO</w:t>
            </w:r>
            <w:r w:rsidRPr="00A90DF8">
              <w:rPr>
                <w:rFonts w:ascii="Times New Roman" w:hAnsi="Times New Roman" w:cs="Times New Roman"/>
                <w:szCs w:val="24"/>
                <w:vertAlign w:val="subscript"/>
                <w:lang w:val="en-GB"/>
              </w:rPr>
              <w:t>2</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co2</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atmospheric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concentration</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ppm</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szCs w:val="24"/>
                <w:lang w:val="en-GB"/>
              </w:rPr>
              <w:t>1/</w:t>
            </w:r>
            <w:r w:rsidRPr="00A90DF8">
              <w:rPr>
                <w:rFonts w:ascii="Times New Roman" w:hAnsi="Times New Roman" w:cs="Times New Roman"/>
                <w:i/>
                <w:szCs w:val="24"/>
                <w:lang w:val="en-GB"/>
              </w:rPr>
              <w:t>r</w:t>
            </w:r>
            <w:r w:rsidRPr="00A90DF8">
              <w:rPr>
                <w:rFonts w:ascii="Times New Roman" w:hAnsi="Times New Roman" w:cs="Times New Roman"/>
                <w:i/>
                <w:szCs w:val="24"/>
                <w:vertAlign w:val="subscript"/>
                <w:lang w:val="en-GB"/>
              </w:rPr>
              <w:t>b</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gc</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boundary layer conductance</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mm s</w:t>
            </w:r>
            <w:r w:rsidRPr="00A90DF8">
              <w:rPr>
                <w:rFonts w:ascii="Times New Roman" w:hAnsi="Times New Roman" w:cs="Times New Roman"/>
                <w:szCs w:val="24"/>
                <w:vertAlign w:val="superscript"/>
                <w:lang w:val="en-GB"/>
              </w:rPr>
              <w:t>-1</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t</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hour of day</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h</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z</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relative height in the canopy</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Γ*</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gammastar</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compensation point</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ppm</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α</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a_Y_opt</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 xml:space="preserve">photon content of light </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ε</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eps_eff_iso</w:t>
            </w:r>
          </w:p>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eps_eff_mon</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fraction of electron flux allocated to terpenoid production</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ε</w:t>
            </w:r>
            <w:r w:rsidRPr="00A90DF8">
              <w:rPr>
                <w:rFonts w:ascii="Times New Roman" w:hAnsi="Times New Roman" w:cs="Times New Roman"/>
                <w:i/>
                <w:szCs w:val="24"/>
                <w:vertAlign w:val="subscript"/>
                <w:lang w:val="en-GB"/>
              </w:rPr>
              <w:t>l</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emiss_leaf</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 xml:space="preserve">leaf emissivity </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ε</w:t>
            </w:r>
            <w:r w:rsidRPr="00A90DF8">
              <w:rPr>
                <w:rFonts w:ascii="Times New Roman" w:hAnsi="Times New Roman" w:cs="Times New Roman"/>
                <w:i/>
                <w:szCs w:val="24"/>
                <w:vertAlign w:val="subscript"/>
                <w:lang w:val="en-GB"/>
              </w:rPr>
              <w:t>s</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pft.Y_eps_iso</w:t>
            </w:r>
          </w:p>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pft.Y_eps_mon</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fraction of electron flux allocated to terpenoid production under standardized conditions</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λE</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lhloss</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latent heat flux</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 m</w:t>
            </w:r>
            <w:r w:rsidRPr="00A90DF8">
              <w:rPr>
                <w:rFonts w:ascii="Times New Roman" w:hAnsi="Times New Roman" w:cs="Times New Roman"/>
                <w:szCs w:val="24"/>
                <w:vertAlign w:val="superscript"/>
                <w:lang w:val="en-GB"/>
              </w:rPr>
              <w:t>-2</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ρ</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rhoair</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density of air</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kg m</w:t>
            </w:r>
            <w:r w:rsidRPr="00A90DF8">
              <w:rPr>
                <w:rFonts w:ascii="Times New Roman" w:hAnsi="Times New Roman" w:cs="Times New Roman"/>
                <w:szCs w:val="24"/>
                <w:vertAlign w:val="superscript"/>
                <w:lang w:val="en-GB"/>
              </w:rPr>
              <w:t>-3</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lastRenderedPageBreak/>
              <w:t>σ</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sigma</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Stephan-Boltzmann constant</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W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K</w:t>
            </w:r>
            <w:r w:rsidRPr="00A90DF8">
              <w:rPr>
                <w:rFonts w:ascii="Times New Roman" w:hAnsi="Times New Roman" w:cs="Times New Roman"/>
                <w:szCs w:val="24"/>
                <w:vertAlign w:val="superscript"/>
                <w:lang w:val="en-GB"/>
              </w:rPr>
              <w:t>-4</w:t>
            </w:r>
          </w:p>
        </w:tc>
      </w:tr>
      <w:tr w:rsidR="00AC607A" w:rsidRPr="00A90DF8" w:rsidTr="007D1DF1">
        <w:tc>
          <w:tcPr>
            <w:tcW w:w="1003"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τ</w:t>
            </w:r>
          </w:p>
        </w:tc>
        <w:tc>
          <w:tcPr>
            <w:tcW w:w="2665"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tcstor</w:t>
            </w:r>
          </w:p>
        </w:tc>
        <w:tc>
          <w:tcPr>
            <w:tcW w:w="3528"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time constant</w:t>
            </w:r>
          </w:p>
        </w:tc>
        <w:tc>
          <w:tcPr>
            <w:tcW w:w="1327"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d</w:t>
            </w:r>
          </w:p>
        </w:tc>
      </w:tr>
      <w:tr w:rsidR="00AC607A" w:rsidRPr="00A90DF8" w:rsidTr="007D1DF1">
        <w:tc>
          <w:tcPr>
            <w:tcW w:w="1003" w:type="dxa"/>
            <w:tcBorders>
              <w:bottom w:val="single" w:sz="4" w:space="0" w:color="auto"/>
            </w:tcBorders>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i/>
                <w:szCs w:val="24"/>
                <w:lang w:val="en-GB"/>
              </w:rPr>
              <w:t>τ</w:t>
            </w:r>
            <w:r w:rsidRPr="00A90DF8">
              <w:rPr>
                <w:rFonts w:ascii="Times New Roman" w:hAnsi="Times New Roman" w:cs="Times New Roman"/>
                <w:i/>
                <w:szCs w:val="24"/>
                <w:vertAlign w:val="subscript"/>
                <w:lang w:val="en-GB"/>
              </w:rPr>
              <w:t>s</w:t>
            </w:r>
          </w:p>
        </w:tc>
        <w:tc>
          <w:tcPr>
            <w:tcW w:w="2665" w:type="dxa"/>
            <w:tcBorders>
              <w:bottom w:val="single" w:sz="4" w:space="0" w:color="auto"/>
            </w:tcBorders>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tcstor_s</w:t>
            </w:r>
          </w:p>
        </w:tc>
        <w:tc>
          <w:tcPr>
            <w:tcW w:w="3528" w:type="dxa"/>
            <w:tcBorders>
              <w:bottom w:val="single" w:sz="4" w:space="0" w:color="auto"/>
            </w:tcBorders>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time constant under standardized conditions</w:t>
            </w:r>
          </w:p>
        </w:tc>
        <w:tc>
          <w:tcPr>
            <w:tcW w:w="1327" w:type="dxa"/>
            <w:tcBorders>
              <w:bottom w:val="single" w:sz="4" w:space="0" w:color="auto"/>
            </w:tcBorders>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d</w:t>
            </w:r>
          </w:p>
        </w:tc>
      </w:tr>
    </w:tbl>
    <w:p w:rsidR="00DE33AF" w:rsidRDefault="00DE33AF">
      <w:pPr>
        <w:rPr>
          <w:rFonts w:ascii="Times New Roman" w:eastAsiaTheme="majorEastAsia" w:hAnsi="Times New Roman" w:cs="Times New Roman"/>
          <w:b/>
          <w:bCs/>
          <w:sz w:val="32"/>
          <w:szCs w:val="32"/>
          <w:lang w:val="en-GB"/>
        </w:rPr>
      </w:pPr>
      <w:r>
        <w:rPr>
          <w:rFonts w:cs="Times New Roman"/>
          <w:szCs w:val="32"/>
          <w:lang w:val="en-GB"/>
        </w:rPr>
        <w:br w:type="page"/>
      </w:r>
    </w:p>
    <w:p w:rsidR="00AC607A" w:rsidRPr="00A90DF8" w:rsidRDefault="00AC607A" w:rsidP="00AC607A">
      <w:pPr>
        <w:pStyle w:val="Heading1"/>
        <w:spacing w:before="0" w:after="200"/>
        <w:jc w:val="both"/>
        <w:rPr>
          <w:rFonts w:cs="Times New Roman"/>
          <w:szCs w:val="32"/>
          <w:lang w:val="en-GB"/>
        </w:rPr>
      </w:pPr>
      <w:bookmarkStart w:id="11" w:name="_Toc491862768"/>
      <w:r w:rsidRPr="00A90DF8">
        <w:rPr>
          <w:rFonts w:cs="Times New Roman"/>
          <w:szCs w:val="32"/>
          <w:lang w:val="en-GB"/>
        </w:rPr>
        <w:lastRenderedPageBreak/>
        <w:t>Synchronised hydrology</w:t>
      </w:r>
      <w:bookmarkEnd w:id="11"/>
    </w:p>
    <w:p w:rsidR="00AC607A" w:rsidRPr="00A90DF8" w:rsidRDefault="00AC607A" w:rsidP="00AC607A">
      <w:pPr>
        <w:jc w:val="both"/>
        <w:rPr>
          <w:rFonts w:ascii="Times New Roman" w:hAnsi="Times New Roman" w:cs="Times New Roman"/>
          <w:i/>
          <w:szCs w:val="24"/>
          <w:lang w:val="en-GB"/>
        </w:rPr>
      </w:pPr>
      <w:r w:rsidRPr="00A90DF8">
        <w:rPr>
          <w:rFonts w:ascii="Times New Roman" w:hAnsi="Times New Roman" w:cs="Times New Roman"/>
          <w:i/>
          <w:szCs w:val="24"/>
          <w:lang w:val="en-GB"/>
        </w:rPr>
        <w:t>Michael Mischurow, November 2011</w:t>
      </w:r>
    </w:p>
    <w:p w:rsidR="00AC607A" w:rsidRPr="00A90DF8" w:rsidRDefault="00AC607A" w:rsidP="00AC607A">
      <w:pPr>
        <w:jc w:val="both"/>
        <w:rPr>
          <w:rFonts w:ascii="Times New Roman" w:hAnsi="Times New Roman" w:cs="Times New Roman"/>
          <w:i/>
          <w:szCs w:val="24"/>
          <w:lang w:val="en-GB"/>
        </w:rPr>
      </w:pPr>
    </w:p>
    <w:p w:rsidR="00AC607A" w:rsidRPr="00A90DF8" w:rsidRDefault="00AC607A" w:rsidP="00AC607A">
      <w:pPr>
        <w:pStyle w:val="Heading2"/>
        <w:spacing w:before="0" w:after="200"/>
        <w:jc w:val="both"/>
        <w:rPr>
          <w:szCs w:val="28"/>
          <w:lang w:val="en-GB"/>
        </w:rPr>
      </w:pPr>
      <w:bookmarkStart w:id="12" w:name="_Toc491862769"/>
      <w:r w:rsidRPr="00A90DF8">
        <w:rPr>
          <w:szCs w:val="28"/>
          <w:lang w:val="en-GB"/>
        </w:rPr>
        <w:t>Issue</w:t>
      </w:r>
      <w:bookmarkEnd w:id="12"/>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In the trunk version of LPJ-GUESS (revision 833 and earlier) there was a disconnect between calculations of water supply and demand, and as consequence, of water stress condition. Demand was calculated based on the today’s value of precipitation, whereas supply was based on soil water content that wasn’t updated with the same precipitation. This likely was due to the fact that the function </w:t>
      </w:r>
      <w:r w:rsidRPr="00A90DF8">
        <w:rPr>
          <w:rStyle w:val="monospaced"/>
          <w:rFonts w:ascii="Times New Roman" w:hAnsi="Times New Roman" w:cs="Times New Roman"/>
          <w:sz w:val="24"/>
          <w:lang w:val="en-GB"/>
        </w:rPr>
        <w:t>interception()</w:t>
      </w:r>
      <w:r w:rsidRPr="00A90DF8">
        <w:rPr>
          <w:rFonts w:ascii="Times New Roman" w:hAnsi="Times New Roman" w:cs="Times New Roman"/>
          <w:szCs w:val="24"/>
          <w:lang w:val="en-GB"/>
        </w:rPr>
        <w:t xml:space="preserve"> was included into the </w:t>
      </w:r>
      <w:r w:rsidRPr="00A90DF8">
        <w:rPr>
          <w:rStyle w:val="monospaced"/>
          <w:rFonts w:ascii="Times New Roman" w:hAnsi="Times New Roman" w:cs="Times New Roman"/>
          <w:sz w:val="24"/>
          <w:lang w:val="en-GB"/>
        </w:rPr>
        <w:t>canopy_exchange()</w:t>
      </w:r>
      <w:r w:rsidRPr="00A90DF8">
        <w:rPr>
          <w:rFonts w:ascii="Times New Roman" w:hAnsi="Times New Roman" w:cs="Times New Roman"/>
          <w:szCs w:val="24"/>
          <w:lang w:val="en-GB"/>
        </w:rPr>
        <w:t xml:space="preserve"> call and therefore it wasn’t possible to update soil water content between calls to </w:t>
      </w:r>
      <w:r w:rsidRPr="00A90DF8">
        <w:rPr>
          <w:rStyle w:val="monospaced"/>
          <w:rFonts w:ascii="Times New Roman" w:hAnsi="Times New Roman" w:cs="Times New Roman"/>
          <w:sz w:val="24"/>
          <w:lang w:val="en-GB"/>
        </w:rPr>
        <w:t>interception()</w:t>
      </w:r>
      <w:r w:rsidRPr="00A90DF8">
        <w:rPr>
          <w:rFonts w:ascii="Times New Roman" w:hAnsi="Times New Roman" w:cs="Times New Roman"/>
          <w:szCs w:val="24"/>
          <w:lang w:val="en-GB"/>
        </w:rPr>
        <w:t xml:space="preserve"> and </w:t>
      </w:r>
      <w:r w:rsidRPr="00A90DF8">
        <w:rPr>
          <w:rStyle w:val="monospaced"/>
          <w:rFonts w:ascii="Times New Roman" w:hAnsi="Times New Roman" w:cs="Times New Roman"/>
          <w:sz w:val="24"/>
          <w:lang w:val="en-GB"/>
        </w:rPr>
        <w:t>aet_water_stress()</w:t>
      </w:r>
      <w:r w:rsidRPr="00A90DF8">
        <w:rPr>
          <w:rFonts w:ascii="Times New Roman" w:hAnsi="Times New Roman" w:cs="Times New Roman"/>
          <w:szCs w:val="24"/>
          <w:lang w:val="en-GB"/>
        </w:rPr>
        <w:t>.</w:t>
      </w:r>
    </w:p>
    <w:p w:rsidR="00AC607A" w:rsidRPr="00A90DF8" w:rsidRDefault="00AC607A" w:rsidP="00AC607A">
      <w:pPr>
        <w:jc w:val="both"/>
        <w:rPr>
          <w:rFonts w:ascii="Times New Roman" w:hAnsi="Times New Roman" w:cs="Times New Roman"/>
          <w:szCs w:val="24"/>
          <w:lang w:val="en-GB"/>
        </w:rPr>
      </w:pPr>
    </w:p>
    <w:p w:rsidR="00AC607A" w:rsidRPr="00A90DF8" w:rsidRDefault="00AC607A" w:rsidP="00AC607A">
      <w:pPr>
        <w:pStyle w:val="Heading2"/>
        <w:spacing w:before="0" w:after="200"/>
        <w:jc w:val="both"/>
        <w:rPr>
          <w:szCs w:val="28"/>
          <w:lang w:val="en-GB"/>
        </w:rPr>
      </w:pPr>
      <w:bookmarkStart w:id="13" w:name="_Toc491862770"/>
      <w:r w:rsidRPr="00A90DF8">
        <w:rPr>
          <w:szCs w:val="28"/>
          <w:lang w:val="en-GB"/>
        </w:rPr>
        <w:t>Solution</w:t>
      </w:r>
      <w:bookmarkEnd w:id="13"/>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However, interception, while a canopy process is not related to the </w:t>
      </w:r>
      <w:r w:rsidRPr="00A90DF8">
        <w:rPr>
          <w:rStyle w:val="monospaced"/>
          <w:rFonts w:ascii="Times New Roman" w:hAnsi="Times New Roman" w:cs="Times New Roman"/>
          <w:sz w:val="24"/>
          <w:lang w:val="en-GB"/>
        </w:rPr>
        <w:t>canopy_exchange()</w:t>
      </w:r>
      <w:r w:rsidRPr="00A90DF8">
        <w:rPr>
          <w:rFonts w:ascii="Times New Roman" w:hAnsi="Times New Roman" w:cs="Times New Roman"/>
          <w:szCs w:val="24"/>
          <w:lang w:val="en-GB"/>
        </w:rPr>
        <w:t xml:space="preserve"> in other ways. Hence, it is possible by exposing </w:t>
      </w:r>
      <w:r w:rsidRPr="00A90DF8">
        <w:rPr>
          <w:rStyle w:val="monospaced"/>
          <w:rFonts w:ascii="Times New Roman" w:hAnsi="Times New Roman" w:cs="Times New Roman"/>
          <w:sz w:val="24"/>
          <w:lang w:val="en-GB"/>
        </w:rPr>
        <w:t>interception()</w:t>
      </w:r>
      <w:r w:rsidRPr="00A90DF8">
        <w:rPr>
          <w:rFonts w:ascii="Times New Roman" w:hAnsi="Times New Roman" w:cs="Times New Roman"/>
          <w:szCs w:val="24"/>
          <w:lang w:val="en-GB"/>
        </w:rPr>
        <w:t xml:space="preserve"> to the </w:t>
      </w:r>
      <w:r w:rsidRPr="00A90DF8">
        <w:rPr>
          <w:rStyle w:val="monospaced"/>
          <w:rFonts w:ascii="Times New Roman" w:hAnsi="Times New Roman" w:cs="Times New Roman"/>
          <w:sz w:val="24"/>
          <w:lang w:val="en-GB"/>
        </w:rPr>
        <w:t>framework</w:t>
      </w:r>
      <w:r w:rsidRPr="00A90DF8">
        <w:rPr>
          <w:rFonts w:ascii="Times New Roman" w:hAnsi="Times New Roman" w:cs="Times New Roman"/>
          <w:szCs w:val="24"/>
          <w:lang w:val="en-GB"/>
        </w:rPr>
        <w:t xml:space="preserve"> to add a </w:t>
      </w:r>
      <w:r w:rsidRPr="00A90DF8">
        <w:rPr>
          <w:rStyle w:val="monospaced"/>
          <w:rFonts w:ascii="Times New Roman" w:hAnsi="Times New Roman" w:cs="Times New Roman"/>
          <w:sz w:val="24"/>
          <w:lang w:val="en-GB"/>
        </w:rPr>
        <w:t>soilwater</w:t>
      </w:r>
      <w:r w:rsidRPr="00A90DF8">
        <w:rPr>
          <w:rFonts w:ascii="Times New Roman" w:hAnsi="Times New Roman" w:cs="Times New Roman"/>
          <w:szCs w:val="24"/>
          <w:lang w:val="en-GB"/>
        </w:rPr>
        <w:t xml:space="preserve"> module function that would deal with distribution of the daily rainfall. It seems reasonable to only deal with the top layer moisture (provided top layer is of reasonable depth) and to keep this new function neat and simple. Such new function, named </w:t>
      </w:r>
      <w:r w:rsidRPr="00A90DF8">
        <w:rPr>
          <w:rStyle w:val="monospaced"/>
          <w:rFonts w:ascii="Times New Roman" w:hAnsi="Times New Roman" w:cs="Times New Roman"/>
          <w:sz w:val="24"/>
          <w:lang w:val="en-GB"/>
        </w:rPr>
        <w:t>initial_infiltration()</w:t>
      </w:r>
      <w:r w:rsidRPr="00A90DF8">
        <w:rPr>
          <w:rFonts w:ascii="Times New Roman" w:hAnsi="Times New Roman" w:cs="Times New Roman"/>
          <w:szCs w:val="24"/>
          <w:lang w:val="en-GB"/>
        </w:rPr>
        <w:t xml:space="preserve"> is now added to the soil water module. There, rainmelt (rainfall + snowmelt) is added to the top soil layer up to the water holding capacity (</w:t>
      </w:r>
      <w:r w:rsidRPr="00A90DF8">
        <w:rPr>
          <w:rStyle w:val="monospaced"/>
          <w:rFonts w:ascii="Times New Roman" w:hAnsi="Times New Roman" w:cs="Times New Roman"/>
          <w:sz w:val="24"/>
          <w:lang w:val="en-GB"/>
        </w:rPr>
        <w:t>wcont</w:t>
      </w:r>
      <w:r w:rsidRPr="00A90DF8">
        <w:rPr>
          <w:rFonts w:ascii="Times New Roman" w:hAnsi="Times New Roman" w:cs="Times New Roman"/>
          <w:szCs w:val="24"/>
          <w:lang w:val="en-GB"/>
        </w:rPr>
        <w:t xml:space="preserve"> </w:t>
      </w:r>
      <w:r w:rsidRPr="00A90DF8">
        <w:rPr>
          <w:rStyle w:val="monospaced"/>
          <w:rFonts w:ascii="Times New Roman" w:hAnsi="Times New Roman" w:cs="Times New Roman"/>
          <w:sz w:val="24"/>
          <w:lang w:val="en-GB"/>
        </w:rPr>
        <w:t>= 1</w:t>
      </w:r>
      <w:r w:rsidRPr="00A90DF8">
        <w:rPr>
          <w:rFonts w:ascii="Times New Roman" w:hAnsi="Times New Roman" w:cs="Times New Roman"/>
          <w:szCs w:val="24"/>
          <w:lang w:val="en-GB"/>
        </w:rPr>
        <w:t xml:space="preserve">), any remaining rainmelt is redistributed in the normal fashion in function </w:t>
      </w:r>
      <w:r w:rsidRPr="00A90DF8">
        <w:rPr>
          <w:rStyle w:val="monospaced"/>
          <w:rFonts w:ascii="Times New Roman" w:hAnsi="Times New Roman" w:cs="Times New Roman"/>
          <w:sz w:val="24"/>
          <w:lang w:val="en-GB"/>
        </w:rPr>
        <w:t xml:space="preserve">soilwater() </w:t>
      </w:r>
      <w:r w:rsidRPr="00A90DF8">
        <w:rPr>
          <w:rFonts w:ascii="Times New Roman" w:hAnsi="Times New Roman" w:cs="Times New Roman"/>
          <w:szCs w:val="24"/>
          <w:lang w:val="en-GB"/>
        </w:rPr>
        <w:t xml:space="preserve">called after </w:t>
      </w:r>
      <w:r w:rsidRPr="00A90DF8">
        <w:rPr>
          <w:rStyle w:val="monospaced"/>
          <w:rFonts w:ascii="Times New Roman" w:hAnsi="Times New Roman" w:cs="Times New Roman"/>
          <w:sz w:val="24"/>
          <w:lang w:val="en-GB"/>
        </w:rPr>
        <w:t>canopy_exhange()</w:t>
      </w:r>
      <w:r w:rsidRPr="00A90DF8">
        <w:rPr>
          <w:rFonts w:ascii="Times New Roman" w:hAnsi="Times New Roman" w:cs="Times New Roman"/>
          <w:szCs w:val="24"/>
          <w:lang w:val="en-GB"/>
        </w:rPr>
        <w:t>.</w:t>
      </w:r>
    </w:p>
    <w:p w:rsidR="00AC607A" w:rsidRPr="00A90DF8" w:rsidRDefault="00AC607A" w:rsidP="00AC607A">
      <w:pPr>
        <w:jc w:val="both"/>
        <w:rPr>
          <w:rFonts w:ascii="Times New Roman" w:hAnsi="Times New Roman" w:cs="Times New Roman"/>
          <w:szCs w:val="24"/>
          <w:lang w:val="en-GB"/>
        </w:rPr>
      </w:pPr>
    </w:p>
    <w:p w:rsidR="00AC607A" w:rsidRPr="00A90DF8" w:rsidRDefault="00AC607A" w:rsidP="00AC607A">
      <w:pPr>
        <w:pStyle w:val="Heading2"/>
        <w:spacing w:before="0" w:after="200"/>
        <w:jc w:val="both"/>
        <w:rPr>
          <w:szCs w:val="28"/>
          <w:lang w:val="en-GB"/>
        </w:rPr>
      </w:pPr>
      <w:bookmarkStart w:id="14" w:name="_Toc491862771"/>
      <w:r w:rsidRPr="00A90DF8">
        <w:rPr>
          <w:szCs w:val="28"/>
          <w:lang w:val="en-GB"/>
        </w:rPr>
        <w:t>Physical rationale</w:t>
      </w:r>
      <w:bookmarkEnd w:id="14"/>
    </w:p>
    <w:p w:rsidR="00AC607A"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Rainfall is typically a much faster process than soil water transport and it is therefore highly unlikely that the rain water available to the canopy won’t be available to the roots in the top soil layer. By the same logic water availability in the lower level(s) would be lagging behind the top layer’s one and thus water transport shall have bearing on plant development. Slight reduction in runoff and increase in growth can be predicted and were confirmed according to the benchmarks.</w:t>
      </w:r>
    </w:p>
    <w:p w:rsidR="00AC607A" w:rsidRPr="00A90DF8" w:rsidRDefault="00AC607A" w:rsidP="00AC607A">
      <w:pPr>
        <w:jc w:val="both"/>
        <w:rPr>
          <w:rFonts w:ascii="Times New Roman" w:hAnsi="Times New Roman" w:cs="Times New Roman"/>
          <w:szCs w:val="24"/>
          <w:lang w:val="en-GB"/>
        </w:rPr>
      </w:pPr>
    </w:p>
    <w:p w:rsidR="00AC607A" w:rsidRPr="00A90DF8" w:rsidRDefault="00AC607A" w:rsidP="00AC607A">
      <w:pPr>
        <w:pStyle w:val="Heading2"/>
        <w:spacing w:before="0" w:after="200"/>
        <w:jc w:val="both"/>
        <w:rPr>
          <w:szCs w:val="28"/>
          <w:lang w:val="en-GB"/>
        </w:rPr>
      </w:pPr>
      <w:bookmarkStart w:id="15" w:name="_Toc491862772"/>
      <w:r w:rsidRPr="00A90DF8">
        <w:rPr>
          <w:szCs w:val="28"/>
          <w:lang w:val="en-GB"/>
        </w:rPr>
        <w:t>Remaining issue</w:t>
      </w:r>
      <w:bookmarkEnd w:id="15"/>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In </w:t>
      </w:r>
      <w:r w:rsidRPr="00A90DF8">
        <w:rPr>
          <w:rStyle w:val="monospaced"/>
          <w:rFonts w:ascii="Times New Roman" w:hAnsi="Times New Roman" w:cs="Times New Roman"/>
          <w:sz w:val="24"/>
          <w:lang w:val="en-GB"/>
        </w:rPr>
        <w:t>interception()</w:t>
      </w:r>
      <w:r w:rsidRPr="00A90DF8">
        <w:rPr>
          <w:rFonts w:ascii="Times New Roman" w:hAnsi="Times New Roman" w:cs="Times New Roman"/>
          <w:szCs w:val="24"/>
          <w:lang w:val="en-GB"/>
        </w:rPr>
        <w:t xml:space="preserve"> there is no distinction made with regard to the type of precipitation, so the snow is also deemed to incur evaporation costs, that doesn’t seem correct, but someone more experienced with this question should weigh in.</w:t>
      </w:r>
      <w:r w:rsidRPr="00A90DF8">
        <w:rPr>
          <w:rFonts w:ascii="Times New Roman" w:hAnsi="Times New Roman" w:cs="Times New Roman"/>
          <w:szCs w:val="24"/>
          <w:lang w:val="en-GB"/>
        </w:rPr>
        <w:br w:type="page"/>
      </w:r>
    </w:p>
    <w:p w:rsidR="00AC607A" w:rsidRPr="00A90DF8" w:rsidRDefault="00AC607A" w:rsidP="00AC607A">
      <w:pPr>
        <w:pStyle w:val="Heading1"/>
        <w:spacing w:before="0" w:after="200"/>
        <w:jc w:val="both"/>
        <w:rPr>
          <w:rFonts w:cs="Times New Roman"/>
          <w:szCs w:val="32"/>
          <w:lang w:val="en-GB"/>
        </w:rPr>
      </w:pPr>
      <w:bookmarkStart w:id="16" w:name="_Toc491862773"/>
      <w:r w:rsidRPr="00A90DF8">
        <w:rPr>
          <w:rFonts w:cs="Times New Roman"/>
          <w:szCs w:val="32"/>
          <w:lang w:val="en-GB"/>
        </w:rPr>
        <w:lastRenderedPageBreak/>
        <w:t>Diurnal canopy-exchange processes</w:t>
      </w:r>
      <w:bookmarkEnd w:id="16"/>
    </w:p>
    <w:p w:rsidR="00AC607A" w:rsidRPr="00A90DF8" w:rsidRDefault="00AC607A" w:rsidP="00AC607A">
      <w:pPr>
        <w:jc w:val="both"/>
        <w:rPr>
          <w:rFonts w:ascii="Times New Roman" w:hAnsi="Times New Roman" w:cs="Times New Roman"/>
          <w:i/>
          <w:szCs w:val="24"/>
          <w:lang w:val="en-GB"/>
        </w:rPr>
      </w:pPr>
      <w:r w:rsidRPr="00A90DF8">
        <w:rPr>
          <w:rFonts w:ascii="Times New Roman" w:hAnsi="Times New Roman" w:cs="Times New Roman"/>
          <w:i/>
          <w:szCs w:val="24"/>
          <w:lang w:val="en-GB"/>
        </w:rPr>
        <w:t>Michael Mischurow, July 2012</w:t>
      </w:r>
    </w:p>
    <w:p w:rsidR="00AC607A" w:rsidRPr="00A90DF8" w:rsidRDefault="00AC607A" w:rsidP="00AC607A">
      <w:pPr>
        <w:jc w:val="both"/>
        <w:rPr>
          <w:rFonts w:ascii="Times New Roman" w:hAnsi="Times New Roman" w:cs="Times New Roman"/>
          <w:szCs w:val="24"/>
          <w:lang w:val="en-GB"/>
        </w:rPr>
      </w:pPr>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Implementation a diurnal cycle processes in canopy exchange module cover the following processes (functions): </w:t>
      </w:r>
      <w:r w:rsidRPr="00A90DF8">
        <w:rPr>
          <w:rStyle w:val="monospaced"/>
          <w:rFonts w:ascii="Times New Roman" w:hAnsi="Times New Roman" w:cs="Times New Roman"/>
          <w:sz w:val="24"/>
          <w:lang w:val="en-GB"/>
        </w:rPr>
        <w:t>demand</w:t>
      </w:r>
      <w:r w:rsidRPr="00A90DF8">
        <w:rPr>
          <w:rFonts w:ascii="Times New Roman" w:hAnsi="Times New Roman" w:cs="Times New Roman"/>
          <w:szCs w:val="24"/>
          <w:lang w:val="en-GB"/>
        </w:rPr>
        <w:t xml:space="preserve">, </w:t>
      </w:r>
      <w:r w:rsidRPr="00A90DF8">
        <w:rPr>
          <w:rStyle w:val="monospaced"/>
          <w:rFonts w:ascii="Times New Roman" w:hAnsi="Times New Roman" w:cs="Times New Roman"/>
          <w:sz w:val="24"/>
          <w:lang w:val="en-GB"/>
        </w:rPr>
        <w:t>aet_water_stress</w:t>
      </w:r>
      <w:r w:rsidRPr="00A90DF8">
        <w:rPr>
          <w:rFonts w:ascii="Times New Roman" w:hAnsi="Times New Roman" w:cs="Times New Roman"/>
          <w:szCs w:val="24"/>
          <w:lang w:val="en-GB"/>
        </w:rPr>
        <w:t xml:space="preserve">, </w:t>
      </w:r>
      <w:r w:rsidRPr="00A90DF8">
        <w:rPr>
          <w:rStyle w:val="monospaced"/>
          <w:rFonts w:ascii="Times New Roman" w:hAnsi="Times New Roman" w:cs="Times New Roman"/>
          <w:sz w:val="24"/>
          <w:lang w:val="en-GB"/>
        </w:rPr>
        <w:t>water_scalar</w:t>
      </w:r>
      <w:r w:rsidRPr="00A90DF8">
        <w:rPr>
          <w:rFonts w:ascii="Times New Roman" w:hAnsi="Times New Roman" w:cs="Times New Roman"/>
          <w:szCs w:val="24"/>
          <w:lang w:val="en-GB"/>
        </w:rPr>
        <w:t xml:space="preserve"> and </w:t>
      </w:r>
      <w:r w:rsidRPr="00A90DF8">
        <w:rPr>
          <w:rStyle w:val="monospaced"/>
          <w:rFonts w:ascii="Times New Roman" w:hAnsi="Times New Roman" w:cs="Times New Roman"/>
          <w:sz w:val="24"/>
          <w:lang w:val="en-GB"/>
        </w:rPr>
        <w:t>npp</w:t>
      </w:r>
      <w:r w:rsidRPr="00A90DF8">
        <w:rPr>
          <w:rFonts w:ascii="Times New Roman" w:hAnsi="Times New Roman" w:cs="Times New Roman"/>
          <w:szCs w:val="24"/>
          <w:lang w:val="en-GB"/>
        </w:rPr>
        <w:t xml:space="preserve"> (and </w:t>
      </w:r>
      <w:r w:rsidRPr="00A90DF8">
        <w:rPr>
          <w:rStyle w:val="monospaced"/>
          <w:rFonts w:ascii="Times New Roman" w:hAnsi="Times New Roman" w:cs="Times New Roman"/>
          <w:sz w:val="24"/>
          <w:lang w:val="en-GB"/>
        </w:rPr>
        <w:t>bvoc</w:t>
      </w:r>
      <w:r w:rsidRPr="00A90DF8">
        <w:rPr>
          <w:rFonts w:ascii="Times New Roman" w:hAnsi="Times New Roman" w:cs="Times New Roman"/>
          <w:szCs w:val="24"/>
          <w:lang w:val="en-GB"/>
        </w:rPr>
        <w:t>).</w:t>
      </w:r>
    </w:p>
    <w:p w:rsidR="00AC607A" w:rsidRPr="00A90DF8" w:rsidRDefault="00AC607A" w:rsidP="00AC607A">
      <w:pPr>
        <w:jc w:val="both"/>
        <w:rPr>
          <w:rFonts w:ascii="Times New Roman" w:hAnsi="Times New Roman" w:cs="Times New Roman"/>
          <w:szCs w:val="24"/>
          <w:lang w:val="en-GB"/>
        </w:rPr>
      </w:pPr>
    </w:p>
    <w:p w:rsidR="00AC607A" w:rsidRPr="00A90DF8" w:rsidRDefault="00AC607A" w:rsidP="00AC607A">
      <w:pPr>
        <w:pStyle w:val="Heading2"/>
        <w:spacing w:before="0" w:after="200"/>
        <w:jc w:val="both"/>
        <w:rPr>
          <w:szCs w:val="28"/>
          <w:lang w:val="en-GB"/>
        </w:rPr>
      </w:pPr>
      <w:bookmarkStart w:id="17" w:name="_Toc491862774"/>
      <w:r w:rsidRPr="00A90DF8">
        <w:rPr>
          <w:szCs w:val="28"/>
          <w:lang w:val="en-GB"/>
        </w:rPr>
        <w:t>Assumptions</w:t>
      </w:r>
      <w:bookmarkEnd w:id="17"/>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This part of canopy exchange module is dealing mainly with calculation of the amount of carbon assimilated by the vegetation, depending on the water-stress conditions. The two major assumptions were incorporated in the code:</w:t>
      </w:r>
    </w:p>
    <w:p w:rsidR="00AC607A" w:rsidRPr="00A90DF8" w:rsidRDefault="00AC607A" w:rsidP="00AC607A">
      <w:pPr>
        <w:pStyle w:val="ListParagraph"/>
        <w:numPr>
          <w:ilvl w:val="0"/>
          <w:numId w:val="2"/>
        </w:numPr>
        <w:jc w:val="both"/>
        <w:rPr>
          <w:rFonts w:ascii="Times New Roman" w:hAnsi="Times New Roman" w:cs="Times New Roman"/>
          <w:szCs w:val="24"/>
          <w:lang w:val="en-GB"/>
        </w:rPr>
      </w:pPr>
      <w:r w:rsidRPr="00A90DF8">
        <w:rPr>
          <w:rFonts w:ascii="Times New Roman" w:hAnsi="Times New Roman" w:cs="Times New Roman"/>
          <w:szCs w:val="24"/>
          <w:lang w:val="en-GB"/>
        </w:rPr>
        <w:t xml:space="preserve">Supply remains constant throughout the day, while demand changes are driven by the canopy conductance; the water stress is therefore changes throughout the day too. </w:t>
      </w:r>
    </w:p>
    <w:p w:rsidR="00AC607A" w:rsidRPr="00A90DF8" w:rsidRDefault="00AC607A" w:rsidP="00AC607A">
      <w:pPr>
        <w:pStyle w:val="ListParagraph"/>
        <w:numPr>
          <w:ilvl w:val="0"/>
          <w:numId w:val="2"/>
        </w:numPr>
        <w:jc w:val="both"/>
        <w:rPr>
          <w:rFonts w:ascii="Times New Roman" w:hAnsi="Times New Roman" w:cs="Times New Roman"/>
          <w:szCs w:val="24"/>
          <w:lang w:val="en-GB"/>
        </w:rPr>
      </w:pPr>
      <w:r w:rsidRPr="00A90DF8">
        <w:rPr>
          <w:rFonts w:ascii="Times New Roman" w:hAnsi="Times New Roman" w:cs="Times New Roman"/>
          <w:szCs w:val="24"/>
          <w:lang w:val="en-GB"/>
        </w:rPr>
        <w:t>V</w:t>
      </w:r>
      <w:r w:rsidRPr="00A90DF8">
        <w:rPr>
          <w:rFonts w:ascii="Times New Roman" w:hAnsi="Times New Roman" w:cs="Times New Roman"/>
          <w:szCs w:val="24"/>
          <w:vertAlign w:val="subscript"/>
          <w:lang w:val="en-GB"/>
        </w:rPr>
        <w:t>max</w:t>
      </w:r>
      <w:r w:rsidRPr="00A90DF8">
        <w:rPr>
          <w:rFonts w:ascii="Times New Roman" w:hAnsi="Times New Roman" w:cs="Times New Roman"/>
          <w:szCs w:val="24"/>
          <w:lang w:val="en-GB"/>
        </w:rPr>
        <w:t xml:space="preserve"> is calculated on a daily scale and therefore daily averages are used for this.</w:t>
      </w:r>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 xml:space="preserve">An example of diurnal I/O is available in benchmark </w:t>
      </w:r>
      <w:r w:rsidRPr="00A90DF8">
        <w:rPr>
          <w:rStyle w:val="monospaced"/>
          <w:rFonts w:ascii="Times New Roman" w:hAnsi="Times New Roman" w:cs="Times New Roman"/>
          <w:sz w:val="24"/>
          <w:lang w:val="en-GB"/>
        </w:rPr>
        <w:t>watch_diurnal</w:t>
      </w:r>
      <w:r w:rsidRPr="00A90DF8">
        <w:rPr>
          <w:rFonts w:ascii="Times New Roman" w:hAnsi="Times New Roman" w:cs="Times New Roman"/>
          <w:szCs w:val="24"/>
          <w:lang w:val="en-GB"/>
        </w:rPr>
        <w:t xml:space="preserve"> code.</w:t>
      </w:r>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The reasonable duration for the sub-daily periods is probably from about 15 minutes up to 6 hours: at too high a resolution simulations could become computationally expensive; at too low resolution averaging doesn’t make much sense.</w:t>
      </w:r>
    </w:p>
    <w:p w:rsidR="00AC607A" w:rsidRPr="00A90DF8" w:rsidRDefault="00AC607A" w:rsidP="00AC607A">
      <w:pPr>
        <w:jc w:val="both"/>
        <w:rPr>
          <w:rFonts w:ascii="Times New Roman" w:hAnsi="Times New Roman" w:cs="Times New Roman"/>
          <w:szCs w:val="24"/>
          <w:lang w:val="en-GB"/>
        </w:rPr>
      </w:pPr>
    </w:p>
    <w:p w:rsidR="00AC607A" w:rsidRPr="00A90DF8" w:rsidRDefault="00AC607A" w:rsidP="00AC607A">
      <w:pPr>
        <w:pStyle w:val="Heading2"/>
        <w:spacing w:before="0" w:after="200"/>
        <w:jc w:val="both"/>
        <w:rPr>
          <w:szCs w:val="28"/>
          <w:lang w:val="en-GB"/>
        </w:rPr>
      </w:pPr>
      <w:bookmarkStart w:id="18" w:name="_Toc491862775"/>
      <w:r w:rsidRPr="00A90DF8">
        <w:rPr>
          <w:szCs w:val="28"/>
          <w:lang w:val="en-GB"/>
        </w:rPr>
        <w:t>Miscellaneous</w:t>
      </w:r>
      <w:bookmarkEnd w:id="18"/>
    </w:p>
    <w:p w:rsidR="00AC607A" w:rsidRPr="00A90DF8" w:rsidRDefault="00AC607A" w:rsidP="00AC607A">
      <w:pPr>
        <w:pStyle w:val="Heading3"/>
        <w:spacing w:after="200"/>
        <w:jc w:val="both"/>
        <w:rPr>
          <w:szCs w:val="24"/>
          <w:lang w:val="en-GB"/>
        </w:rPr>
      </w:pPr>
      <w:bookmarkStart w:id="19" w:name="_Toc491862776"/>
      <w:r w:rsidRPr="00A90DF8">
        <w:rPr>
          <w:szCs w:val="24"/>
          <w:lang w:val="en-GB"/>
        </w:rPr>
        <w:t>Monthly mode</w:t>
      </w:r>
      <w:bookmarkEnd w:id="19"/>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Monthly mode (</w:t>
      </w:r>
      <w:r w:rsidRPr="00A90DF8">
        <w:rPr>
          <w:rStyle w:val="monospaced"/>
          <w:rFonts w:ascii="Times New Roman" w:hAnsi="Times New Roman" w:cs="Times New Roman"/>
          <w:sz w:val="24"/>
          <w:lang w:val="en-GB"/>
        </w:rPr>
        <w:t>ifdailynpp</w:t>
      </w:r>
      <w:r w:rsidRPr="00A90DF8">
        <w:rPr>
          <w:rFonts w:ascii="Times New Roman" w:hAnsi="Times New Roman" w:cs="Times New Roman"/>
          <w:szCs w:val="24"/>
          <w:lang w:val="en-GB"/>
        </w:rPr>
        <w:t xml:space="preserve"> equals </w:t>
      </w:r>
      <w:r w:rsidRPr="00A90DF8">
        <w:rPr>
          <w:rStyle w:val="monospaced"/>
          <w:rFonts w:ascii="Times New Roman" w:hAnsi="Times New Roman" w:cs="Times New Roman"/>
          <w:sz w:val="24"/>
          <w:lang w:val="en-GB"/>
        </w:rPr>
        <w:t>1</w:t>
      </w:r>
      <w:r w:rsidRPr="00A90DF8">
        <w:rPr>
          <w:rFonts w:ascii="Times New Roman" w:hAnsi="Times New Roman" w:cs="Times New Roman"/>
          <w:szCs w:val="24"/>
          <w:lang w:val="en-GB"/>
        </w:rPr>
        <w:t>) contradicts diurnal mode, therefore in case such a contradiction encountered the model should exit without performing any calculations.</w:t>
      </w:r>
    </w:p>
    <w:p w:rsidR="00AC607A" w:rsidRPr="00A90DF8" w:rsidRDefault="00AC607A" w:rsidP="00AC607A">
      <w:pPr>
        <w:pStyle w:val="Heading3"/>
        <w:spacing w:after="200"/>
        <w:jc w:val="both"/>
        <w:rPr>
          <w:szCs w:val="24"/>
          <w:lang w:val="en-GB"/>
        </w:rPr>
      </w:pPr>
      <w:bookmarkStart w:id="20" w:name="_Sub-daily_respiration"/>
      <w:bookmarkStart w:id="21" w:name="_BVOC_status_1"/>
      <w:bookmarkStart w:id="22" w:name="_BVOC_status_2"/>
      <w:bookmarkStart w:id="23" w:name="_Toc491862777"/>
      <w:bookmarkEnd w:id="20"/>
      <w:bookmarkEnd w:id="21"/>
      <w:bookmarkEnd w:id="22"/>
      <w:r w:rsidRPr="00A90DF8">
        <w:rPr>
          <w:szCs w:val="24"/>
          <w:lang w:val="en-GB"/>
        </w:rPr>
        <w:t>Sub-daily root respiration</w:t>
      </w:r>
      <w:bookmarkEnd w:id="23"/>
    </w:p>
    <w:p w:rsidR="00AC607A" w:rsidRPr="00A90DF8" w:rsidRDefault="00AC607A" w:rsidP="00AC607A">
      <w:pPr>
        <w:jc w:val="both"/>
        <w:rPr>
          <w:rFonts w:ascii="Times New Roman" w:hAnsi="Times New Roman" w:cs="Times New Roman"/>
          <w:szCs w:val="24"/>
          <w:lang w:val="en-GB"/>
        </w:rPr>
      </w:pPr>
      <w:r w:rsidRPr="00A90DF8">
        <w:rPr>
          <w:rFonts w:ascii="Times New Roman" w:hAnsi="Times New Roman" w:cs="Times New Roman"/>
          <w:szCs w:val="24"/>
          <w:lang w:val="en-GB"/>
        </w:rPr>
        <w:t>Currently, soil temperature is calculated analytically as a dampened and lagged air temperature. The analytical formulation based on an annual cycle and it produces daily values. Such approach is not suitable to the sub-daily mode, as the soil temperature follows diurnal cycle (additionally dampened and lagged).This is the reason for using daily values of soil root respiration (based on daily soil gtemp). Additionally, while the value of soil temperature is calculated at 25 cm depth, we have information about PFT-specific fine root distribution between the two soil layers. Simple weighted average root depth would always be lower than 25 cm, as long as root fraction in the lower soil layer is different from zero.</w:t>
      </w:r>
    </w:p>
    <w:p w:rsidR="00AC607A" w:rsidRPr="00A90DF8" w:rsidRDefault="00AC607A" w:rsidP="00AC607A">
      <w:pPr>
        <w:jc w:val="both"/>
        <w:rPr>
          <w:rFonts w:ascii="Times New Roman" w:hAnsi="Times New Roman" w:cs="Times New Roman"/>
          <w:lang w:val="en-GB"/>
        </w:rPr>
      </w:pPr>
      <w:r w:rsidRPr="00A90DF8">
        <w:rPr>
          <w:rFonts w:ascii="Times New Roman" w:hAnsi="Times New Roman" w:cs="Times New Roman"/>
          <w:lang w:val="en-GB"/>
        </w:rPr>
        <w:br w:type="page"/>
      </w:r>
    </w:p>
    <w:p w:rsidR="00AC607A" w:rsidRPr="00A90DF8" w:rsidRDefault="00AC607A" w:rsidP="00AC607A">
      <w:pPr>
        <w:pStyle w:val="Heading1"/>
        <w:spacing w:before="0" w:after="240"/>
        <w:jc w:val="both"/>
        <w:rPr>
          <w:rFonts w:cs="Times New Roman"/>
          <w:szCs w:val="32"/>
          <w:lang w:val="en-GB"/>
        </w:rPr>
      </w:pPr>
      <w:bookmarkStart w:id="24" w:name="_Toc491862778"/>
      <w:r w:rsidRPr="00A90DF8">
        <w:rPr>
          <w:rFonts w:cs="Times New Roman"/>
          <w:szCs w:val="32"/>
          <w:lang w:val="en-GB"/>
        </w:rPr>
        <w:lastRenderedPageBreak/>
        <w:t>Nitrogen cycle with new SOM scheme</w:t>
      </w:r>
      <w:bookmarkEnd w:id="24"/>
    </w:p>
    <w:p w:rsidR="00AC607A" w:rsidRPr="00A90DF8" w:rsidRDefault="00AC607A" w:rsidP="00AC607A">
      <w:pPr>
        <w:spacing w:after="240"/>
        <w:jc w:val="both"/>
        <w:rPr>
          <w:rFonts w:ascii="Times New Roman" w:hAnsi="Times New Roman" w:cs="Times New Roman"/>
          <w:i/>
          <w:szCs w:val="24"/>
          <w:lang w:val="en-GB"/>
        </w:rPr>
      </w:pPr>
      <w:r w:rsidRPr="00A90DF8">
        <w:rPr>
          <w:rFonts w:ascii="Times New Roman" w:hAnsi="Times New Roman" w:cs="Times New Roman"/>
          <w:i/>
          <w:szCs w:val="24"/>
          <w:lang w:val="en-GB"/>
        </w:rPr>
        <w:t>David Wårlind, Ben Smith, Thomas Hickler, April 2013</w:t>
      </w:r>
    </w:p>
    <w:p w:rsidR="00AC607A" w:rsidRPr="00A90DF8" w:rsidRDefault="00AC607A" w:rsidP="00AC607A">
      <w:pPr>
        <w:spacing w:after="240"/>
        <w:jc w:val="both"/>
        <w:rPr>
          <w:rFonts w:ascii="Times New Roman" w:hAnsi="Times New Roman" w:cs="Times New Roman"/>
          <w:szCs w:val="24"/>
          <w:lang w:val="en-GB"/>
        </w:rPr>
      </w:pPr>
    </w:p>
    <w:p w:rsidR="00AC607A" w:rsidRPr="00AC4569" w:rsidRDefault="00AC607A" w:rsidP="00AC607A">
      <w:pPr>
        <w:pStyle w:val="Heading2"/>
        <w:spacing w:after="240"/>
        <w:jc w:val="both"/>
        <w:rPr>
          <w:szCs w:val="28"/>
          <w:lang w:val="en-GB"/>
        </w:rPr>
      </w:pPr>
      <w:bookmarkStart w:id="25" w:name="_Toc491862779"/>
      <w:r w:rsidRPr="00AC4569">
        <w:rPr>
          <w:szCs w:val="28"/>
          <w:lang w:val="en-GB"/>
        </w:rPr>
        <w:t>Introduction</w:t>
      </w:r>
      <w:bookmarkEnd w:id="25"/>
    </w:p>
    <w:p w:rsidR="00AC607A" w:rsidRPr="00A90DF8" w:rsidRDefault="00AC607A" w:rsidP="00AC607A">
      <w:pPr>
        <w:autoSpaceDE w:val="0"/>
        <w:autoSpaceDN w:val="0"/>
        <w:adjustRightInd w:val="0"/>
        <w:spacing w:after="0" w:line="240" w:lineRule="auto"/>
        <w:rPr>
          <w:rFonts w:ascii="Times New Roman" w:hAnsi="Times New Roman" w:cs="Times New Roman"/>
          <w:szCs w:val="24"/>
          <w:lang w:val="en-GB"/>
        </w:rPr>
      </w:pPr>
      <w:r w:rsidRPr="00A90DF8">
        <w:rPr>
          <w:rFonts w:ascii="Times New Roman" w:hAnsi="Times New Roman" w:cs="Times New Roman"/>
          <w:szCs w:val="24"/>
          <w:lang w:val="en-GB"/>
        </w:rPr>
        <w:t>Nutrients, and then most often nitrogen, is a limiting factor for plant growth. To account for this the N cycle has been implemented in LPJ-GUESS. The main objective of this work has been to get a stable plant interaction with soil available mineral N. To achieve this, three main areas have been developed; i) new structure for soil organic matter, where it is possible to represent the N dynamics in both the inorganic and organics soil system (Comins and McMurtrie 1993; Parton et al. 1993; Friend et al. 1997; Parton et al. 2010)</w:t>
      </w:r>
      <w:r>
        <w:rPr>
          <w:rFonts w:ascii="Times New Roman" w:hAnsi="Times New Roman" w:cs="Times New Roman"/>
          <w:szCs w:val="24"/>
          <w:lang w:val="en-GB"/>
        </w:rPr>
        <w:t xml:space="preserve"> </w:t>
      </w:r>
      <w:r w:rsidRPr="00A90DF8">
        <w:rPr>
          <w:rFonts w:ascii="Times New Roman" w:hAnsi="Times New Roman" w:cs="Times New Roman"/>
          <w:szCs w:val="24"/>
          <w:lang w:val="en-GB"/>
        </w:rPr>
        <w:t>ii) establish a scheme for plant N allocation, demand, uptake, stress etc (Haxeltine and Prentice 1996; Friend et al. 1997; Zaehle and Friend 2010) iii) ecosystem N fluxes (Cleveland et al. 1999; Lamarque et al. 2011, 2013)</w:t>
      </w:r>
    </w:p>
    <w:p w:rsidR="00AC607A" w:rsidRPr="00A90DF8" w:rsidRDefault="00AC607A" w:rsidP="00AC607A">
      <w:pPr>
        <w:spacing w:after="240"/>
        <w:jc w:val="both"/>
        <w:rPr>
          <w:rFonts w:ascii="Times New Roman" w:hAnsi="Times New Roman" w:cs="Times New Roman"/>
        </w:rPr>
      </w:pPr>
      <w:r w:rsidRPr="00A90DF8">
        <w:rPr>
          <w:rFonts w:ascii="Times New Roman" w:hAnsi="Times New Roman" w:cs="Times New Roman"/>
          <w:noProof/>
        </w:rPr>
        <w:drawing>
          <wp:inline distT="0" distB="0" distL="0" distR="0" wp14:anchorId="25133B1D" wp14:editId="6DCF7EC1">
            <wp:extent cx="5759450" cy="3886200"/>
            <wp:effectExtent l="0" t="0" r="0" b="0"/>
            <wp:docPr id="1" name="Picture 1" descr="fig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figc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9450" cy="3886200"/>
                    </a:xfrm>
                    <a:prstGeom prst="rect">
                      <a:avLst/>
                    </a:prstGeom>
                    <a:noFill/>
                    <a:ln>
                      <a:noFill/>
                    </a:ln>
                  </pic:spPr>
                </pic:pic>
              </a:graphicData>
            </a:graphic>
          </wp:inline>
        </w:drawing>
      </w:r>
    </w:p>
    <w:p w:rsidR="00AC607A" w:rsidRPr="00A90DF8" w:rsidRDefault="00AC607A" w:rsidP="00AC607A">
      <w:pPr>
        <w:spacing w:after="240"/>
        <w:jc w:val="both"/>
        <w:rPr>
          <w:rFonts w:ascii="Times New Roman" w:hAnsi="Times New Roman" w:cs="Times New Roman"/>
        </w:rPr>
      </w:pPr>
      <w:r w:rsidRPr="00A90DF8">
        <w:rPr>
          <w:rFonts w:ascii="Times New Roman" w:hAnsi="Times New Roman" w:cs="Times New Roman"/>
        </w:rPr>
        <w:t>Figure 1. Schematic overview of N cycle in LPJ-GUESS. Abbreviations: FWD=fine woody debris; CWD=coarse woody debris; N</w:t>
      </w:r>
      <w:r w:rsidRPr="00A90DF8">
        <w:rPr>
          <w:rFonts w:ascii="Times New Roman" w:hAnsi="Times New Roman" w:cs="Times New Roman"/>
          <w:vertAlign w:val="subscript"/>
        </w:rPr>
        <w:t>avail</w:t>
      </w:r>
      <w:r w:rsidRPr="00A90DF8">
        <w:rPr>
          <w:rFonts w:ascii="Times New Roman" w:hAnsi="Times New Roman" w:cs="Times New Roman"/>
        </w:rPr>
        <w:t>=soil mineral N pool; N</w:t>
      </w:r>
      <w:r w:rsidRPr="00A90DF8">
        <w:rPr>
          <w:rFonts w:ascii="Times New Roman" w:hAnsi="Times New Roman" w:cs="Times New Roman"/>
          <w:vertAlign w:val="subscript"/>
        </w:rPr>
        <w:t>leaf</w:t>
      </w:r>
      <w:r w:rsidRPr="00A90DF8">
        <w:rPr>
          <w:rFonts w:ascii="Times New Roman" w:hAnsi="Times New Roman" w:cs="Times New Roman"/>
        </w:rPr>
        <w:t>=leaf N mass; N</w:t>
      </w:r>
      <w:r w:rsidRPr="00A90DF8">
        <w:rPr>
          <w:rFonts w:ascii="Times New Roman" w:hAnsi="Times New Roman" w:cs="Times New Roman"/>
          <w:vertAlign w:val="subscript"/>
        </w:rPr>
        <w:t>root</w:t>
      </w:r>
      <w:r w:rsidRPr="00A90DF8">
        <w:rPr>
          <w:rFonts w:ascii="Times New Roman" w:hAnsi="Times New Roman" w:cs="Times New Roman"/>
        </w:rPr>
        <w:t>=fine root N mass; N</w:t>
      </w:r>
      <w:r w:rsidRPr="00A90DF8">
        <w:rPr>
          <w:rFonts w:ascii="Times New Roman" w:hAnsi="Times New Roman" w:cs="Times New Roman"/>
          <w:vertAlign w:val="subscript"/>
        </w:rPr>
        <w:t>sap</w:t>
      </w:r>
      <w:r w:rsidRPr="00A90DF8">
        <w:rPr>
          <w:rFonts w:ascii="Times New Roman" w:hAnsi="Times New Roman" w:cs="Times New Roman"/>
        </w:rPr>
        <w:t>=sapwood N mass; N</w:t>
      </w:r>
      <w:r w:rsidRPr="00A90DF8">
        <w:rPr>
          <w:rFonts w:ascii="Times New Roman" w:hAnsi="Times New Roman" w:cs="Times New Roman"/>
          <w:vertAlign w:val="subscript"/>
        </w:rPr>
        <w:t>store</w:t>
      </w:r>
      <w:r w:rsidRPr="00A90DF8">
        <w:rPr>
          <w:rFonts w:ascii="Times New Roman" w:hAnsi="Times New Roman" w:cs="Times New Roman"/>
        </w:rPr>
        <w:t>=plant labile N store; N</w:t>
      </w:r>
      <w:r w:rsidRPr="00A90DF8">
        <w:rPr>
          <w:rFonts w:ascii="Times New Roman" w:hAnsi="Times New Roman" w:cs="Times New Roman"/>
          <w:vertAlign w:val="subscript"/>
        </w:rPr>
        <w:t>demand</w:t>
      </w:r>
      <w:r w:rsidRPr="00A90DF8">
        <w:rPr>
          <w:rFonts w:ascii="Times New Roman" w:hAnsi="Times New Roman" w:cs="Times New Roman"/>
        </w:rPr>
        <w:t>=daily plant N demand; V</w:t>
      </w:r>
      <w:r w:rsidRPr="00A90DF8">
        <w:rPr>
          <w:rFonts w:ascii="Times New Roman" w:hAnsi="Times New Roman" w:cs="Times New Roman"/>
          <w:vertAlign w:val="subscript"/>
        </w:rPr>
        <w:t>max</w:t>
      </w:r>
      <w:r w:rsidRPr="00A90DF8">
        <w:rPr>
          <w:rFonts w:ascii="Times New Roman" w:hAnsi="Times New Roman" w:cs="Times New Roman"/>
        </w:rPr>
        <w:t>=canopy rubisco capacity; ∆C=daily biomass increment; N:C</w:t>
      </w:r>
      <w:r w:rsidRPr="00A90DF8">
        <w:rPr>
          <w:rFonts w:ascii="Times New Roman" w:hAnsi="Times New Roman" w:cs="Times New Roman"/>
          <w:vertAlign w:val="subscript"/>
        </w:rPr>
        <w:t>plant</w:t>
      </w:r>
      <w:r w:rsidRPr="00A90DF8">
        <w:rPr>
          <w:rFonts w:ascii="Times New Roman" w:hAnsi="Times New Roman" w:cs="Times New Roman"/>
        </w:rPr>
        <w:t>=aggregate N:C mass ratio for leaves and fine roots; ET=actual evapotranspiration. See text for further details.</w:t>
      </w:r>
    </w:p>
    <w:p w:rsidR="00AC607A" w:rsidRPr="00A90DF8" w:rsidRDefault="00AC607A" w:rsidP="00AC607A">
      <w:pPr>
        <w:spacing w:after="240"/>
        <w:jc w:val="both"/>
        <w:rPr>
          <w:rFonts w:ascii="Times New Roman" w:hAnsi="Times New Roman" w:cs="Times New Roman"/>
          <w:szCs w:val="24"/>
          <w:lang w:val="en-GB"/>
        </w:rPr>
      </w:pPr>
    </w:p>
    <w:p w:rsidR="00AC607A" w:rsidRDefault="00AC607A" w:rsidP="00AC607A">
      <w:pPr>
        <w:pStyle w:val="Heading2"/>
        <w:spacing w:before="0" w:after="240"/>
        <w:jc w:val="both"/>
        <w:rPr>
          <w:szCs w:val="28"/>
        </w:rPr>
      </w:pPr>
      <w:bookmarkStart w:id="26" w:name="_Toc491862780"/>
      <w:r>
        <w:rPr>
          <w:szCs w:val="28"/>
        </w:rPr>
        <w:lastRenderedPageBreak/>
        <w:t>Ecosystem N fluxes</w:t>
      </w:r>
      <w:bookmarkEnd w:id="26"/>
    </w:p>
    <w:p w:rsidR="00AC607A" w:rsidRPr="00AC4569" w:rsidRDefault="00AC607A" w:rsidP="00AC607A">
      <w:pPr>
        <w:pStyle w:val="Heading3"/>
      </w:pPr>
      <w:bookmarkStart w:id="27" w:name="_Toc491862781"/>
      <w:r w:rsidRPr="00AC4569">
        <w:t>N input to ecosystem</w:t>
      </w:r>
      <w:bookmarkEnd w:id="27"/>
    </w:p>
    <w:p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N enters the ecosystem via N deposition (single bulk value encompassing wet and dry deposition) and biological N fixation (BNF, kgN ha</w:t>
      </w:r>
      <w:r w:rsidRPr="00A90DF8">
        <w:rPr>
          <w:rFonts w:ascii="Times New Roman" w:hAnsi="Times New Roman" w:cs="Times New Roman"/>
          <w:szCs w:val="24"/>
          <w:vertAlign w:val="superscript"/>
          <w:lang w:val="en-GB"/>
        </w:rPr>
        <w:t>–1</w:t>
      </w:r>
      <w:r w:rsidRPr="00A90DF8">
        <w:rPr>
          <w:rFonts w:ascii="Times New Roman" w:hAnsi="Times New Roman" w:cs="Times New Roman"/>
          <w:szCs w:val="24"/>
          <w:lang w:val="en-GB"/>
        </w:rPr>
        <w:t xml:space="preserve"> yr</w:t>
      </w:r>
      <w:r w:rsidRPr="00A90DF8">
        <w:rPr>
          <w:rFonts w:ascii="Times New Roman" w:hAnsi="Times New Roman" w:cs="Times New Roman"/>
          <w:szCs w:val="24"/>
          <w:vertAlign w:val="superscript"/>
          <w:lang w:val="en-GB"/>
        </w:rPr>
        <w:t>-1</w:t>
      </w:r>
      <w:r w:rsidRPr="00A90DF8">
        <w:rPr>
          <w:rFonts w:ascii="Times New Roman" w:hAnsi="Times New Roman" w:cs="Times New Roman"/>
          <w:szCs w:val="24"/>
          <w:lang w:val="en-GB"/>
        </w:rPr>
        <w:t>). N deposition is prescribed as monthly mean values from an external database (Lamarque et al. 2011, 2013), whereas BNF is computed prognostically based on an empirical dependency on ecosystem evapotranspiration (ET) from Cleveland et al. (1999). Among three alternatives proposed by Cleveland et al. (1999) we chose the lower-range “conservative” parameterisation, with 5-year average actual evapotranspiration (AET, mm yr</w:t>
      </w:r>
      <w:r w:rsidRPr="00A90DF8">
        <w:rPr>
          <w:rFonts w:ascii="Times New Roman" w:hAnsi="Times New Roman" w:cs="Times New Roman"/>
          <w:szCs w:val="24"/>
          <w:vertAlign w:val="superscript"/>
          <w:lang w:val="en-GB"/>
        </w:rPr>
        <w:t>–1</w:t>
      </w:r>
      <w:r w:rsidRPr="00A90DF8">
        <w:rPr>
          <w:rFonts w:ascii="Times New Roman" w:hAnsi="Times New Roman" w:cs="Times New Roman"/>
          <w:szCs w:val="24"/>
          <w:lang w:val="en-GB"/>
        </w:rPr>
        <w:t>), prognosed by the model, as the independent variable:</w:t>
      </w:r>
    </w:p>
    <w:p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6"/>
          <w:szCs w:val="24"/>
          <w:lang w:val="en-GB"/>
        </w:rPr>
        <w:object w:dxaOrig="28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7" o:title=""/>
          </v:shape>
          <o:OLEObject Type="Embed" ProgID="Equation.3" ShapeID="_x0000_i1025" DrawAspect="Content" ObjectID="_1565787921" r:id="rId8"/>
        </w:object>
      </w:r>
    </w:p>
    <w:p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BNF is distributed equally throughout the year and added directly to the soil available mineral N pool,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avail</w:t>
      </w:r>
      <w:r w:rsidRPr="00A90DF8">
        <w:rPr>
          <w:rFonts w:ascii="Times New Roman" w:hAnsi="Times New Roman" w:cs="Times New Roman"/>
          <w:szCs w:val="24"/>
          <w:lang w:val="en-GB"/>
        </w:rPr>
        <w:t xml:space="preserve"> (</w:t>
      </w:r>
      <w:r>
        <w:rPr>
          <w:rFonts w:ascii="Times New Roman" w:hAnsi="Times New Roman" w:cs="Times New Roman"/>
          <w:szCs w:val="24"/>
          <w:lang w:val="en-GB"/>
        </w:rPr>
        <w:t xml:space="preserve">Fig </w:t>
      </w:r>
      <w:r w:rsidRPr="00A90DF8">
        <w:rPr>
          <w:rFonts w:ascii="Times New Roman" w:hAnsi="Times New Roman" w:cs="Times New Roman"/>
          <w:szCs w:val="24"/>
          <w:lang w:val="en-GB"/>
        </w:rPr>
        <w:t>1), which is capped at a saturation level of 2 gN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following Parton et al. (1993). BNF in excess of the saturation level is discarded (assumed not to have occurred). N deposition during periods of snow lie (finite snow pack) is stored in the snow pack and released to the soil in proportion to snow melt. </w:t>
      </w:r>
    </w:p>
    <w:p w:rsidR="00AC607A" w:rsidRPr="00AC4569" w:rsidRDefault="00AC607A" w:rsidP="00AC607A">
      <w:pPr>
        <w:pStyle w:val="Heading3"/>
      </w:pPr>
      <w:bookmarkStart w:id="28" w:name="_Toc491862782"/>
      <w:r w:rsidRPr="00AC4569">
        <w:t>N loss from ecosystem</w:t>
      </w:r>
      <w:bookmarkEnd w:id="28"/>
    </w:p>
    <w:p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N is lost from the ecosystem via leaching, computed daily as the sum of leached soluble organic N and leached mineral N, and through volatilisation by wildfires. In addition, 1% of daily N mineralisation is assumed to be lost as gaseous emissions from soils (Thomas et al. 2013).  Leaching of soluble organic N and C is computed conjointly as a fraction (</w:t>
      </w:r>
      <w:r w:rsidRPr="00A90DF8">
        <w:rPr>
          <w:rFonts w:ascii="Times New Roman" w:hAnsi="Times New Roman" w:cs="Times New Roman"/>
          <w:i/>
          <w:szCs w:val="24"/>
          <w:lang w:val="en-GB"/>
        </w:rPr>
        <w:t>L</w:t>
      </w:r>
      <w:r w:rsidRPr="00A90DF8">
        <w:rPr>
          <w:rFonts w:ascii="Times New Roman" w:hAnsi="Times New Roman" w:cs="Times New Roman"/>
          <w:i/>
          <w:szCs w:val="24"/>
          <w:vertAlign w:val="subscript"/>
          <w:lang w:val="en-GB"/>
        </w:rPr>
        <w:t>O</w:t>
      </w:r>
      <w:r w:rsidRPr="00A90DF8">
        <w:rPr>
          <w:rFonts w:ascii="Times New Roman" w:hAnsi="Times New Roman" w:cs="Times New Roman"/>
          <w:szCs w:val="24"/>
          <w:lang w:val="en-GB"/>
        </w:rPr>
        <w:t>) of the soil microbial SOM N and C pool, dependent on percolation (</w:t>
      </w:r>
      <w:r w:rsidRPr="00A90DF8">
        <w:rPr>
          <w:rFonts w:ascii="Times New Roman" w:hAnsi="Times New Roman" w:cs="Times New Roman"/>
          <w:i/>
          <w:szCs w:val="24"/>
          <w:lang w:val="en-GB"/>
        </w:rPr>
        <w:t>P</w:t>
      </w:r>
      <w:r w:rsidRPr="00A90DF8">
        <w:rPr>
          <w:rFonts w:ascii="Times New Roman" w:hAnsi="Times New Roman" w:cs="Times New Roman"/>
          <w:i/>
          <w:szCs w:val="24"/>
          <w:vertAlign w:val="subscript"/>
          <w:lang w:val="en-GB"/>
        </w:rPr>
        <w:t>H2O</w:t>
      </w:r>
      <w:r w:rsidRPr="00A90DF8">
        <w:rPr>
          <w:rFonts w:ascii="Times New Roman" w:hAnsi="Times New Roman" w:cs="Times New Roman"/>
          <w:szCs w:val="24"/>
          <w:lang w:val="en-GB"/>
        </w:rPr>
        <w:t xml:space="preserve">, </w:t>
      </w:r>
      <w:r w:rsidR="00287EE9">
        <w:rPr>
          <w:rFonts w:ascii="Times New Roman" w:hAnsi="Times New Roman" w:cs="Times New Roman"/>
          <w:szCs w:val="24"/>
          <w:lang w:val="en-GB"/>
        </w:rPr>
        <w:t>c</w:t>
      </w:r>
      <w:r w:rsidRPr="00A90DF8">
        <w:rPr>
          <w:rFonts w:ascii="Times New Roman" w:hAnsi="Times New Roman" w:cs="Times New Roman"/>
          <w:szCs w:val="24"/>
          <w:lang w:val="en-GB"/>
        </w:rPr>
        <w:t>m</w:t>
      </w:r>
      <w:r w:rsidR="00287EE9">
        <w:rPr>
          <w:rFonts w:ascii="Times New Roman" w:hAnsi="Times New Roman" w:cs="Times New Roman"/>
          <w:szCs w:val="24"/>
          <w:lang w:val="en-GB"/>
        </w:rPr>
        <w:t>/month</w:t>
      </w:r>
      <w:r w:rsidRPr="00A90DF8">
        <w:rPr>
          <w:rFonts w:ascii="Times New Roman" w:hAnsi="Times New Roman" w:cs="Times New Roman"/>
          <w:szCs w:val="24"/>
          <w:lang w:val="en-GB"/>
        </w:rPr>
        <w:t>) and soil sand fraction (</w:t>
      </w:r>
      <w:r w:rsidRPr="00A90DF8">
        <w:rPr>
          <w:rFonts w:ascii="Times New Roman" w:hAnsi="Times New Roman" w:cs="Times New Roman"/>
          <w:i/>
          <w:szCs w:val="24"/>
          <w:lang w:val="en-GB"/>
        </w:rPr>
        <w:t>T</w:t>
      </w:r>
      <w:r w:rsidRPr="00A90DF8">
        <w:rPr>
          <w:rFonts w:ascii="Times New Roman" w:hAnsi="Times New Roman" w:cs="Times New Roman"/>
          <w:i/>
          <w:szCs w:val="24"/>
          <w:vertAlign w:val="subscript"/>
          <w:lang w:val="en-GB"/>
        </w:rPr>
        <w:t>S</w:t>
      </w:r>
      <w:r w:rsidRPr="00A90DF8">
        <w:rPr>
          <w:rFonts w:ascii="Times New Roman" w:hAnsi="Times New Roman" w:cs="Times New Roman"/>
          <w:szCs w:val="24"/>
          <w:lang w:val="en-GB"/>
        </w:rPr>
        <w:t>), following Parton et al. (1993)</w:t>
      </w:r>
      <w:r w:rsidR="00287EE9">
        <w:rPr>
          <w:rFonts w:ascii="Times New Roman" w:hAnsi="Times New Roman" w:cs="Times New Roman"/>
          <w:szCs w:val="24"/>
          <w:lang w:val="en-GB"/>
        </w:rPr>
        <w:t>,</w:t>
      </w:r>
      <w:r w:rsidR="00FD1525">
        <w:rPr>
          <w:rFonts w:ascii="Times New Roman" w:hAnsi="Times New Roman" w:cs="Times New Roman"/>
          <w:szCs w:val="24"/>
          <w:lang w:val="en-GB"/>
        </w:rPr>
        <w:t xml:space="preserve"> using updated param</w:t>
      </w:r>
      <w:r w:rsidR="00287EE9">
        <w:rPr>
          <w:rFonts w:ascii="Times New Roman" w:hAnsi="Times New Roman" w:cs="Times New Roman"/>
          <w:szCs w:val="24"/>
          <w:lang w:val="en-GB"/>
        </w:rPr>
        <w:t>eters from the CENTURY 5 manual</w:t>
      </w:r>
      <w:r w:rsidRPr="00A90DF8">
        <w:rPr>
          <w:rFonts w:ascii="Times New Roman" w:hAnsi="Times New Roman" w:cs="Times New Roman"/>
          <w:szCs w:val="24"/>
          <w:lang w:val="en-GB"/>
        </w:rPr>
        <w:t>:</w:t>
      </w:r>
    </w:p>
    <w:p w:rsidR="00AC607A" w:rsidRPr="00A90DF8" w:rsidRDefault="00287EE9"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12"/>
          <w:szCs w:val="24"/>
          <w:lang w:val="en-GB"/>
        </w:rPr>
        <w:object w:dxaOrig="3280" w:dyaOrig="380">
          <v:shape id="_x0000_i1026" type="#_x0000_t75" style="width:164.25pt;height:18.75pt" o:ole="">
            <v:imagedata r:id="rId9" o:title=""/>
          </v:shape>
          <o:OLEObject Type="Embed" ProgID="Equation.3" ShapeID="_x0000_i1026" DrawAspect="Content" ObjectID="_1565787922" r:id="rId10"/>
        </w:object>
      </w:r>
    </w:p>
    <w:p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For mineral N, the leaching fraction (</w:t>
      </w:r>
      <w:r w:rsidRPr="00A90DF8">
        <w:rPr>
          <w:rFonts w:ascii="Times New Roman" w:hAnsi="Times New Roman" w:cs="Times New Roman"/>
          <w:i/>
          <w:szCs w:val="24"/>
          <w:lang w:val="en-GB"/>
        </w:rPr>
        <w:t>L</w:t>
      </w:r>
      <w:r w:rsidRPr="00A90DF8">
        <w:rPr>
          <w:rFonts w:ascii="Times New Roman" w:hAnsi="Times New Roman" w:cs="Times New Roman"/>
          <w:i/>
          <w:szCs w:val="24"/>
          <w:vertAlign w:val="subscript"/>
          <w:lang w:val="en-GB"/>
        </w:rPr>
        <w:t>M</w:t>
      </w:r>
      <w:r w:rsidRPr="00A90DF8">
        <w:rPr>
          <w:rFonts w:ascii="Times New Roman" w:hAnsi="Times New Roman" w:cs="Times New Roman"/>
          <w:szCs w:val="24"/>
          <w:lang w:val="en-GB"/>
        </w:rPr>
        <w:t>) depends on daily percolation as a fraction of available soil water content (</w:t>
      </w:r>
      <w:r w:rsidRPr="00A90DF8">
        <w:rPr>
          <w:rFonts w:ascii="Times New Roman" w:hAnsi="Times New Roman" w:cs="Times New Roman"/>
          <w:i/>
          <w:szCs w:val="24"/>
          <w:lang w:val="en-GB"/>
        </w:rPr>
        <w:t>W</w:t>
      </w:r>
      <w:r w:rsidRPr="00A90DF8">
        <w:rPr>
          <w:rFonts w:ascii="Times New Roman" w:hAnsi="Times New Roman" w:cs="Times New Roman"/>
          <w:i/>
          <w:szCs w:val="24"/>
          <w:vertAlign w:val="subscript"/>
          <w:lang w:val="en-GB"/>
        </w:rPr>
        <w:t>TOT</w:t>
      </w:r>
      <w:r w:rsidRPr="00A90DF8">
        <w:rPr>
          <w:rFonts w:ascii="Times New Roman" w:hAnsi="Times New Roman" w:cs="Times New Roman"/>
          <w:szCs w:val="24"/>
          <w:lang w:val="en-GB"/>
        </w:rPr>
        <w:t>, mm):</w:t>
      </w:r>
    </w:p>
    <w:p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12"/>
          <w:szCs w:val="24"/>
          <w:lang w:val="en-GB"/>
        </w:rPr>
        <w:object w:dxaOrig="1719" w:dyaOrig="360">
          <v:shape id="_x0000_i1027" type="#_x0000_t75" style="width:86.25pt;height:18pt" o:ole="">
            <v:imagedata r:id="rId11" o:title=""/>
          </v:shape>
          <o:OLEObject Type="Embed" ProgID="Equation.3" ShapeID="_x0000_i1027" DrawAspect="Content" ObjectID="_1565787923" r:id="rId12"/>
        </w:object>
      </w:r>
    </w:p>
    <w:p w:rsidR="00AC607A" w:rsidRDefault="00AC607A" w:rsidP="00AC607A">
      <w:pPr>
        <w:rPr>
          <w:lang w:val="en-GB"/>
        </w:rPr>
      </w:pPr>
      <w:r w:rsidRPr="002E6598">
        <w:rPr>
          <w:lang w:val="en-GB"/>
        </w:rPr>
        <w:t>N lost due to wildfires is released to the atmosphere as NH</w:t>
      </w:r>
      <w:r w:rsidRPr="002E6598">
        <w:rPr>
          <w:vertAlign w:val="subscript"/>
          <w:lang w:val="en-GB"/>
        </w:rPr>
        <w:t>3</w:t>
      </w:r>
      <w:r w:rsidRPr="002E6598">
        <w:rPr>
          <w:lang w:val="en-GB"/>
        </w:rPr>
        <w:t>, NO, NO</w:t>
      </w:r>
      <w:r w:rsidRPr="002E6598">
        <w:rPr>
          <w:vertAlign w:val="subscript"/>
          <w:lang w:val="en-GB"/>
        </w:rPr>
        <w:t>2</w:t>
      </w:r>
      <w:r w:rsidRPr="002E6598">
        <w:rPr>
          <w:lang w:val="en-GB"/>
        </w:rPr>
        <w:t>, N</w:t>
      </w:r>
      <w:r w:rsidRPr="002E6598">
        <w:rPr>
          <w:vertAlign w:val="subscript"/>
          <w:lang w:val="en-GB"/>
        </w:rPr>
        <w:t>2</w:t>
      </w:r>
      <w:r w:rsidRPr="002E6598">
        <w:rPr>
          <w:lang w:val="en-GB"/>
        </w:rPr>
        <w:t>O and N</w:t>
      </w:r>
      <w:r w:rsidRPr="002E6598">
        <w:rPr>
          <w:vertAlign w:val="subscript"/>
          <w:lang w:val="en-GB"/>
        </w:rPr>
        <w:t>2</w:t>
      </w:r>
      <w:r w:rsidRPr="002E6598">
        <w:rPr>
          <w:lang w:val="en-GB"/>
        </w:rPr>
        <w:t>. The relative fractions are taken from Levine (1996).</w:t>
      </w:r>
    </w:p>
    <w:p w:rsidR="00AC607A" w:rsidRPr="002E6598" w:rsidRDefault="00AC607A" w:rsidP="00AC607A">
      <w:pPr>
        <w:rPr>
          <w:lang w:val="en-GB"/>
        </w:rPr>
      </w:pPr>
    </w:p>
    <w:p w:rsidR="00AC607A" w:rsidRPr="00AC4569" w:rsidRDefault="00AC607A" w:rsidP="00AC607A">
      <w:pPr>
        <w:pStyle w:val="Heading2"/>
        <w:spacing w:before="0" w:after="240"/>
        <w:jc w:val="both"/>
        <w:rPr>
          <w:szCs w:val="28"/>
        </w:rPr>
      </w:pPr>
      <w:bookmarkStart w:id="29" w:name="_Toc491862783"/>
      <w:r w:rsidRPr="00AC4569">
        <w:rPr>
          <w:szCs w:val="28"/>
        </w:rPr>
        <w:lastRenderedPageBreak/>
        <w:t>Soil organic matter dynamics</w:t>
      </w:r>
      <w:bookmarkEnd w:id="29"/>
    </w:p>
    <w:p w:rsidR="00AC607A" w:rsidRPr="00A90DF8" w:rsidRDefault="00AC607A" w:rsidP="00AC607A">
      <w:pPr>
        <w:tabs>
          <w:tab w:val="right" w:pos="9063"/>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C and N dynamics of soils are simulated conjointly by an SOM scheme adopted from the CENTURY model (Parton et al. 1993), with modifications by Comins &amp; McMurtrie (1993) and Kirschbaum &amp; Paul (2002), and updates by Parton et al. (2010). Eleven pools differing in C:N stoichiometry and base dec</w:t>
      </w:r>
      <w:r>
        <w:rPr>
          <w:rFonts w:ascii="Times New Roman" w:hAnsi="Times New Roman" w:cs="Times New Roman"/>
          <w:szCs w:val="24"/>
          <w:lang w:val="en-GB"/>
        </w:rPr>
        <w:t xml:space="preserve">ay rate are distinguished (Fig </w:t>
      </w:r>
      <w:r w:rsidRPr="00A90DF8">
        <w:rPr>
          <w:rFonts w:ascii="Times New Roman" w:hAnsi="Times New Roman" w:cs="Times New Roman"/>
          <w:szCs w:val="24"/>
          <w:lang w:val="en-GB"/>
        </w:rPr>
        <w:t>1). Decomposition, computed daily for each pool, results in heterotrophic respiration (release of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xml:space="preserve">) and transfer of C and N between pools, satisfying mass balance. Carbon entering the receiver pool drives N mineralisation or immobilisation. N is mineralised (added to the soil mineral N pool,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avail</w:t>
      </w:r>
      <w:r w:rsidRPr="00A90DF8">
        <w:rPr>
          <w:rFonts w:ascii="Times New Roman" w:hAnsi="Times New Roman" w:cs="Times New Roman"/>
          <w:szCs w:val="24"/>
          <w:lang w:val="en-GB"/>
        </w:rPr>
        <w:t xml:space="preserve">) when N transferred from a donor pool exceeds the corresponding increase dictated by the prescribed C:N ratio of a receiver pool (N “supply“ exceeds “demand“). Conversely, if the N flux from a donor pool is too small to satisfy the C:N ratio of the receiver pool (demand &gt; supply), N immobilisation occurs, reducing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avail</w:t>
      </w:r>
      <w:r w:rsidRPr="00A90DF8">
        <w:rPr>
          <w:rFonts w:ascii="Times New Roman" w:hAnsi="Times New Roman" w:cs="Times New Roman"/>
          <w:szCs w:val="24"/>
          <w:lang w:val="en-GB"/>
        </w:rPr>
        <w:t xml:space="preserve"> to satisfy the deficit. If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avail</w:t>
      </w:r>
      <w:r w:rsidRPr="00A90DF8">
        <w:rPr>
          <w:rFonts w:ascii="Times New Roman" w:hAnsi="Times New Roman" w:cs="Times New Roman"/>
          <w:szCs w:val="24"/>
          <w:lang w:val="en-GB"/>
        </w:rPr>
        <w:t xml:space="preserve"> is insufficient to satisfy the N demand for immobilisation among all pools, decay rates are reduced proportionately so that net immobilisation matches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avail</w:t>
      </w:r>
      <w:r w:rsidRPr="00A90DF8">
        <w:rPr>
          <w:rFonts w:ascii="Times New Roman" w:hAnsi="Times New Roman" w:cs="Times New Roman"/>
          <w:szCs w:val="24"/>
          <w:lang w:val="en-GB"/>
        </w:rPr>
        <w:t>.</w:t>
      </w:r>
    </w:p>
    <w:p w:rsidR="00AC607A" w:rsidRDefault="00AC607A" w:rsidP="00AC607A">
      <w:pPr>
        <w:spacing w:after="240"/>
        <w:jc w:val="both"/>
        <w:rPr>
          <w:rFonts w:ascii="Times New Roman" w:hAnsi="Times New Roman" w:cs="Times New Roman"/>
          <w:szCs w:val="24"/>
          <w:lang w:val="en-GB"/>
        </w:rPr>
      </w:pPr>
      <w:r w:rsidRPr="00A90DF8">
        <w:rPr>
          <w:rFonts w:ascii="Times New Roman" w:hAnsi="Times New Roman" w:cs="Times New Roman"/>
          <w:szCs w:val="24"/>
          <w:lang w:val="en-GB"/>
        </w:rPr>
        <w:t>Pool C:N ratios are determined as follows. For the surface microbial pool, the C:N ratio varies between 10 and 20 depending on the bulk N content of current surface litter (determined prognostically by the growth and physiology of the vegetation providing the source of the litter; see b</w:t>
      </w:r>
      <w:r>
        <w:rPr>
          <w:rFonts w:ascii="Times New Roman" w:hAnsi="Times New Roman" w:cs="Times New Roman"/>
          <w:szCs w:val="24"/>
          <w:lang w:val="en-GB"/>
        </w:rPr>
        <w:t xml:space="preserve">elow) (Parton et al. 1993; Fig </w:t>
      </w:r>
      <w:r w:rsidRPr="00A90DF8">
        <w:rPr>
          <w:rFonts w:ascii="Times New Roman" w:hAnsi="Times New Roman" w:cs="Times New Roman"/>
          <w:szCs w:val="24"/>
          <w:lang w:val="en-GB"/>
        </w:rPr>
        <w:t xml:space="preserve">2). For the soil microbial, surface humus and soil slow pools, C:N ratio varies between upper and lower bounds depending on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avail</w:t>
      </w:r>
      <w:r>
        <w:rPr>
          <w:rFonts w:ascii="Times New Roman" w:hAnsi="Times New Roman" w:cs="Times New Roman"/>
          <w:szCs w:val="24"/>
          <w:lang w:val="en-GB"/>
        </w:rPr>
        <w:t xml:space="preserve"> (Parton et al. 2010; Fig </w:t>
      </w:r>
      <w:r w:rsidRPr="00A90DF8">
        <w:rPr>
          <w:rFonts w:ascii="Times New Roman" w:hAnsi="Times New Roman" w:cs="Times New Roman"/>
          <w:szCs w:val="24"/>
          <w:lang w:val="en-GB"/>
        </w:rPr>
        <w:t>2). The soil passive pool has a fixed C:N ratio of 9 (Parton et al. 2010).</w:t>
      </w:r>
    </w:p>
    <w:p w:rsidR="00AC607A" w:rsidRDefault="00AC607A" w:rsidP="00AC607A">
      <w:pPr>
        <w:spacing w:after="240"/>
        <w:jc w:val="both"/>
      </w:pPr>
      <w:r>
        <w:rPr>
          <w:noProof/>
        </w:rPr>
        <w:drawing>
          <wp:inline distT="0" distB="0" distL="0" distR="0" wp14:anchorId="4C3EAD4C" wp14:editId="1B8B07C4">
            <wp:extent cx="5756910" cy="2091055"/>
            <wp:effectExtent l="0" t="0" r="0" b="0"/>
            <wp:docPr id="2" name="Picture 2" descr="fig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figc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2091055"/>
                    </a:xfrm>
                    <a:prstGeom prst="rect">
                      <a:avLst/>
                    </a:prstGeom>
                    <a:noFill/>
                    <a:ln>
                      <a:noFill/>
                    </a:ln>
                  </pic:spPr>
                </pic:pic>
              </a:graphicData>
            </a:graphic>
          </wp:inline>
        </w:drawing>
      </w:r>
    </w:p>
    <w:p w:rsidR="00AC607A" w:rsidRDefault="00AC607A" w:rsidP="00AC607A">
      <w:pPr>
        <w:spacing w:after="240"/>
        <w:jc w:val="both"/>
        <w:rPr>
          <w:lang w:val="en-GB"/>
        </w:rPr>
      </w:pPr>
      <w:r>
        <w:t>Figure 2. Determination of target C:N ratio of receiver pools in SOM flux transfer scheme (Parton et al. 1993, 2010).</w:t>
      </w:r>
    </w:p>
    <w:p w:rsidR="00AC607A" w:rsidRPr="00A90DF8" w:rsidRDefault="00AC607A" w:rsidP="00AC607A">
      <w:pPr>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Daily decay rates for each pool (C fraction: </w:t>
      </w:r>
      <w:r w:rsidRPr="00A90DF8">
        <w:rPr>
          <w:rFonts w:ascii="Times New Roman" w:hAnsi="Times New Roman" w:cs="Times New Roman"/>
          <w:i/>
          <w:szCs w:val="24"/>
          <w:lang w:val="en-GB"/>
        </w:rPr>
        <w:t>C</w:t>
      </w:r>
      <w:r w:rsidRPr="00A90DF8">
        <w:rPr>
          <w:rFonts w:ascii="Times New Roman" w:hAnsi="Times New Roman" w:cs="Times New Roman"/>
          <w:i/>
          <w:szCs w:val="24"/>
          <w:vertAlign w:val="subscript"/>
          <w:lang w:val="en-GB"/>
        </w:rPr>
        <w:t>j</w:t>
      </w:r>
      <w:r w:rsidRPr="00A90DF8">
        <w:rPr>
          <w:rFonts w:ascii="Times New Roman" w:hAnsi="Times New Roman" w:cs="Times New Roman"/>
          <w:szCs w:val="24"/>
          <w:lang w:val="en-GB"/>
        </w:rPr>
        <w:t>, kgC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are determined by a prescribed maximum (base) decay rate (</w:t>
      </w:r>
      <w:r w:rsidRPr="00A90DF8">
        <w:rPr>
          <w:rFonts w:ascii="Times New Roman" w:hAnsi="Times New Roman" w:cs="Times New Roman"/>
          <w:i/>
          <w:szCs w:val="24"/>
          <w:lang w:val="en-GB"/>
        </w:rPr>
        <w:t>k</w:t>
      </w:r>
      <w:r w:rsidRPr="00A90DF8">
        <w:rPr>
          <w:rFonts w:ascii="Times New Roman" w:hAnsi="Times New Roman" w:cs="Times New Roman"/>
          <w:i/>
          <w:szCs w:val="24"/>
          <w:vertAlign w:val="subscript"/>
          <w:lang w:val="en-GB"/>
        </w:rPr>
        <w:t>j,max</w:t>
      </w:r>
      <w:r>
        <w:rPr>
          <w:rFonts w:ascii="Times New Roman" w:hAnsi="Times New Roman" w:cs="Times New Roman"/>
          <w:szCs w:val="24"/>
          <w:lang w:val="en-GB"/>
        </w:rPr>
        <w:t xml:space="preserve">; Parton et al. 2010; Table </w:t>
      </w:r>
      <w:r w:rsidRPr="00A90DF8">
        <w:rPr>
          <w:rFonts w:ascii="Times New Roman" w:hAnsi="Times New Roman" w:cs="Times New Roman"/>
          <w:szCs w:val="24"/>
          <w:lang w:val="en-GB"/>
        </w:rPr>
        <w:t>1) and dependencies on temperature, soil moisture and soil texture:</w:t>
      </w:r>
    </w:p>
    <w:p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24"/>
          <w:szCs w:val="24"/>
          <w:vertAlign w:val="subscript"/>
          <w:lang w:val="en-GB"/>
        </w:rPr>
        <w:object w:dxaOrig="3519" w:dyaOrig="660">
          <v:shape id="_x0000_i1028" type="#_x0000_t75" style="width:176.25pt;height:33pt" o:ole="">
            <v:imagedata r:id="rId14" o:title=""/>
          </v:shape>
          <o:OLEObject Type="Embed" ProgID="Equation.3" ShapeID="_x0000_i1028" DrawAspect="Content" ObjectID="_1565787924" r:id="rId15"/>
        </w:object>
      </w:r>
    </w:p>
    <w:p w:rsidR="00AC607A" w:rsidRPr="00A90DF8" w:rsidRDefault="00AC607A" w:rsidP="00AC607A">
      <w:pPr>
        <w:spacing w:after="240"/>
        <w:jc w:val="both"/>
        <w:rPr>
          <w:rFonts w:ascii="Times New Roman" w:hAnsi="Times New Roman" w:cs="Times New Roman"/>
          <w:szCs w:val="24"/>
          <w:lang w:val="en-GB"/>
        </w:rPr>
      </w:pPr>
      <w:r w:rsidRPr="00A90DF8">
        <w:rPr>
          <w:rFonts w:ascii="Times New Roman" w:hAnsi="Times New Roman" w:cs="Times New Roman"/>
          <w:szCs w:val="24"/>
          <w:lang w:val="en-GB"/>
        </w:rPr>
        <w:lastRenderedPageBreak/>
        <w:t xml:space="preserve">where </w:t>
      </w:r>
      <w:r w:rsidRPr="00A90DF8">
        <w:rPr>
          <w:rFonts w:ascii="Times New Roman" w:hAnsi="Times New Roman" w:cs="Times New Roman"/>
          <w:i/>
          <w:szCs w:val="24"/>
          <w:lang w:val="en-GB"/>
        </w:rPr>
        <w:t>f</w:t>
      </w:r>
      <w:r w:rsidRPr="00A90DF8">
        <w:rPr>
          <w:rFonts w:ascii="Times New Roman" w:hAnsi="Times New Roman" w:cs="Times New Roman"/>
          <w:szCs w:val="24"/>
          <w:lang w:val="en-GB"/>
        </w:rPr>
        <w:t>(</w:t>
      </w:r>
      <w:r w:rsidRPr="00A90DF8">
        <w:rPr>
          <w:rFonts w:ascii="Times New Roman" w:hAnsi="Times New Roman" w:cs="Times New Roman"/>
          <w:i/>
          <w:szCs w:val="24"/>
          <w:lang w:val="en-GB"/>
        </w:rPr>
        <w:t>T</w:t>
      </w:r>
      <w:r w:rsidRPr="00A90DF8">
        <w:rPr>
          <w:rFonts w:ascii="Times New Roman" w:hAnsi="Times New Roman" w:cs="Times New Roman"/>
          <w:szCs w:val="24"/>
          <w:vertAlign w:val="subscript"/>
          <w:lang w:val="en-GB"/>
        </w:rPr>
        <w:t>soil</w:t>
      </w:r>
      <w:r w:rsidRPr="00A90DF8">
        <w:rPr>
          <w:rFonts w:ascii="Times New Roman" w:hAnsi="Times New Roman" w:cs="Times New Roman"/>
          <w:szCs w:val="24"/>
          <w:lang w:val="en-GB"/>
        </w:rPr>
        <w:t>) is a dimensionless scalar in the range 0-1 related to soil temperature (</w:t>
      </w:r>
      <w:r w:rsidRPr="00A90DF8">
        <w:rPr>
          <w:rFonts w:ascii="Times New Roman" w:hAnsi="Times New Roman" w:cs="Times New Roman"/>
          <w:i/>
          <w:szCs w:val="24"/>
          <w:lang w:val="en-GB"/>
        </w:rPr>
        <w:t>T</w:t>
      </w:r>
      <w:r w:rsidRPr="00A90DF8">
        <w:rPr>
          <w:rFonts w:ascii="Times New Roman" w:hAnsi="Times New Roman" w:cs="Times New Roman"/>
          <w:szCs w:val="24"/>
          <w:vertAlign w:val="subscript"/>
          <w:lang w:val="en-GB"/>
        </w:rPr>
        <w:t>soil</w:t>
      </w:r>
      <w:r w:rsidRPr="00A90DF8">
        <w:rPr>
          <w:rFonts w:ascii="Times New Roman" w:hAnsi="Times New Roman" w:cs="Times New Roman"/>
          <w:szCs w:val="24"/>
          <w:lang w:val="en-GB"/>
        </w:rPr>
        <w:t>, °C) by the relationship (Comins &amp; McMurtrie 1993):</w:t>
      </w:r>
    </w:p>
    <w:p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12"/>
          <w:szCs w:val="24"/>
          <w:lang w:val="en-GB"/>
        </w:rPr>
        <w:object w:dxaOrig="5100" w:dyaOrig="380">
          <v:shape id="_x0000_i1029" type="#_x0000_t75" style="width:255pt;height:18.75pt" o:ole="">
            <v:imagedata r:id="rId16" o:title=""/>
          </v:shape>
          <o:OLEObject Type="Embed" ProgID="Equation.3" ShapeID="_x0000_i1029" DrawAspect="Content" ObjectID="_1565787925" r:id="rId17"/>
        </w:object>
      </w:r>
    </w:p>
    <w:p w:rsidR="00AC607A" w:rsidRPr="00A90DF8" w:rsidRDefault="00AC607A" w:rsidP="00AC607A">
      <w:pPr>
        <w:spacing w:after="240"/>
        <w:jc w:val="both"/>
        <w:rPr>
          <w:rFonts w:ascii="Times New Roman" w:hAnsi="Times New Roman" w:cs="Times New Roman"/>
          <w:szCs w:val="24"/>
          <w:lang w:val="en-GB"/>
        </w:rPr>
      </w:pPr>
      <w:r w:rsidRPr="00A90DF8">
        <w:rPr>
          <w:rFonts w:ascii="Times New Roman" w:hAnsi="Times New Roman" w:cs="Times New Roman"/>
          <w:i/>
          <w:szCs w:val="24"/>
          <w:lang w:val="en-GB"/>
        </w:rPr>
        <w:t>f</w:t>
      </w:r>
      <w:r w:rsidRPr="00A90DF8">
        <w:rPr>
          <w:rFonts w:ascii="Times New Roman" w:hAnsi="Times New Roman" w:cs="Times New Roman"/>
          <w:szCs w:val="24"/>
          <w:lang w:val="en-GB"/>
        </w:rPr>
        <w:t>(</w:t>
      </w:r>
      <w:r w:rsidRPr="00A90DF8">
        <w:rPr>
          <w:rFonts w:ascii="Times New Roman" w:hAnsi="Times New Roman" w:cs="Times New Roman"/>
          <w:i/>
          <w:szCs w:val="24"/>
          <w:lang w:val="en-GB"/>
        </w:rPr>
        <w:t>W</w:t>
      </w:r>
      <w:r w:rsidRPr="00A90DF8">
        <w:rPr>
          <w:rFonts w:ascii="Times New Roman" w:hAnsi="Times New Roman" w:cs="Times New Roman"/>
          <w:szCs w:val="24"/>
          <w:lang w:val="en-GB"/>
        </w:rPr>
        <w:t>) is a dimensionless scalar in the range 0-1 related to soil moisture following (Friend et al. 1997):</w:t>
      </w:r>
    </w:p>
    <w:p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32"/>
          <w:szCs w:val="24"/>
          <w:vertAlign w:val="subscript"/>
          <w:lang w:val="en-GB"/>
        </w:rPr>
        <w:object w:dxaOrig="4959" w:dyaOrig="760">
          <v:shape id="_x0000_i1030" type="#_x0000_t75" style="width:248.25pt;height:38.25pt" o:ole="">
            <v:imagedata r:id="rId18" o:title=""/>
          </v:shape>
          <o:OLEObject Type="Embed" ProgID="Equation.3" ShapeID="_x0000_i1030" DrawAspect="Content" ObjectID="_1565787926" r:id="rId19"/>
        </w:object>
      </w:r>
    </w:p>
    <w:p w:rsidR="00AC607A" w:rsidRPr="00A90DF8" w:rsidRDefault="00AC607A" w:rsidP="00AC607A">
      <w:pPr>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w:t>
      </w:r>
      <w:r w:rsidRPr="00A90DF8">
        <w:rPr>
          <w:rFonts w:ascii="Times New Roman" w:hAnsi="Times New Roman" w:cs="Times New Roman"/>
          <w:szCs w:val="24"/>
          <w:lang w:val="en-GB"/>
        </w:rPr>
        <w:sym w:font="Symbol" w:char="F073"/>
      </w:r>
      <w:r w:rsidRPr="00A90DF8">
        <w:rPr>
          <w:rFonts w:ascii="Times New Roman" w:hAnsi="Times New Roman" w:cs="Times New Roman"/>
          <w:szCs w:val="24"/>
          <w:lang w:val="en-GB"/>
        </w:rPr>
        <w:t xml:space="preserve"> is a proxy for percentage of water-filled pore spaces in the soil, given by:</w:t>
      </w:r>
    </w:p>
    <w:p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12"/>
          <w:szCs w:val="24"/>
          <w:lang w:val="en-GB"/>
        </w:rPr>
        <w:object w:dxaOrig="1620" w:dyaOrig="360">
          <v:shape id="_x0000_i1031" type="#_x0000_t75" style="width:81pt;height:18pt" o:ole="">
            <v:imagedata r:id="rId20" o:title=""/>
          </v:shape>
          <o:OLEObject Type="Embed" ProgID="Equation.3" ShapeID="_x0000_i1031" DrawAspect="Content" ObjectID="_1565787927" r:id="rId21"/>
        </w:object>
      </w:r>
    </w:p>
    <w:p w:rsidR="00AC607A" w:rsidRPr="00A90DF8" w:rsidRDefault="00AC607A" w:rsidP="00AC607A">
      <w:pPr>
        <w:tabs>
          <w:tab w:val="right" w:pos="9063"/>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w:t>
      </w:r>
      <w:r w:rsidRPr="00A90DF8">
        <w:rPr>
          <w:rFonts w:ascii="Times New Roman" w:hAnsi="Times New Roman" w:cs="Times New Roman"/>
          <w:i/>
          <w:szCs w:val="24"/>
          <w:lang w:val="en-GB"/>
        </w:rPr>
        <w:sym w:font="Symbol" w:char="F071"/>
      </w:r>
      <w:r w:rsidRPr="00A90DF8">
        <w:rPr>
          <w:rFonts w:ascii="Times New Roman" w:hAnsi="Times New Roman" w:cs="Times New Roman"/>
          <w:szCs w:val="24"/>
          <w:lang w:val="en-GB"/>
        </w:rPr>
        <w:t xml:space="preserve"> is current soil water content and </w:t>
      </w:r>
      <w:r w:rsidRPr="00A90DF8">
        <w:rPr>
          <w:rFonts w:ascii="Times New Roman" w:hAnsi="Times New Roman" w:cs="Times New Roman"/>
          <w:i/>
          <w:szCs w:val="24"/>
          <w:lang w:val="en-GB"/>
        </w:rPr>
        <w:sym w:font="Symbol" w:char="F071"/>
      </w:r>
      <w:r w:rsidRPr="00A90DF8">
        <w:rPr>
          <w:rFonts w:ascii="Times New Roman" w:hAnsi="Times New Roman" w:cs="Times New Roman"/>
          <w:szCs w:val="24"/>
          <w:vertAlign w:val="subscript"/>
          <w:lang w:val="en-GB"/>
        </w:rPr>
        <w:t>max</w:t>
      </w:r>
      <w:r w:rsidRPr="00A90DF8">
        <w:rPr>
          <w:rFonts w:ascii="Times New Roman" w:hAnsi="Times New Roman" w:cs="Times New Roman"/>
          <w:szCs w:val="24"/>
          <w:lang w:val="en-GB"/>
        </w:rPr>
        <w:t xml:space="preserve"> is soil water saturation capacity as a proportion of soil column depth, calculated from soil texture following Cosby et al. (1984).</w:t>
      </w:r>
    </w:p>
    <w:p w:rsidR="00AC607A" w:rsidRPr="00A90DF8" w:rsidRDefault="00AC607A" w:rsidP="00AC607A">
      <w:pPr>
        <w:tabs>
          <w:tab w:val="right" w:pos="9063"/>
        </w:tabs>
        <w:spacing w:after="240"/>
        <w:jc w:val="both"/>
        <w:rPr>
          <w:rFonts w:ascii="Times New Roman" w:hAnsi="Times New Roman" w:cs="Times New Roman"/>
          <w:szCs w:val="24"/>
          <w:lang w:val="en-GB"/>
        </w:rPr>
      </w:pPr>
      <w:r w:rsidRPr="00A90DF8">
        <w:rPr>
          <w:rFonts w:ascii="Times New Roman" w:hAnsi="Times New Roman" w:cs="Times New Roman"/>
          <w:i/>
          <w:szCs w:val="24"/>
          <w:lang w:val="en-GB"/>
        </w:rPr>
        <w:t>f</w:t>
      </w:r>
      <w:r w:rsidRPr="00A90DF8">
        <w:rPr>
          <w:rFonts w:ascii="Times New Roman" w:hAnsi="Times New Roman" w:cs="Times New Roman"/>
          <w:szCs w:val="24"/>
          <w:lang w:val="en-GB"/>
        </w:rPr>
        <w:t>(</w:t>
      </w:r>
      <w:r w:rsidRPr="00A90DF8">
        <w:rPr>
          <w:rFonts w:ascii="Times New Roman" w:hAnsi="Times New Roman" w:cs="Times New Roman"/>
          <w:i/>
          <w:szCs w:val="24"/>
          <w:lang w:val="en-GB"/>
        </w:rPr>
        <w:t>S</w:t>
      </w:r>
      <w:r w:rsidRPr="00A90DF8">
        <w:rPr>
          <w:rFonts w:ascii="Times New Roman" w:hAnsi="Times New Roman" w:cs="Times New Roman"/>
          <w:szCs w:val="24"/>
          <w:lang w:val="en-GB"/>
        </w:rPr>
        <w:t xml:space="preserve">) is a dimensionless scalar in the range 0-1 determined from soil fractional silt plus </w:t>
      </w:r>
      <w:r>
        <w:rPr>
          <w:rFonts w:ascii="Times New Roman" w:hAnsi="Times New Roman" w:cs="Times New Roman"/>
          <w:szCs w:val="24"/>
          <w:lang w:val="en-GB"/>
        </w:rPr>
        <w:t>c</w:t>
      </w:r>
      <w:r w:rsidRPr="00A90DF8">
        <w:rPr>
          <w:rFonts w:ascii="Times New Roman" w:hAnsi="Times New Roman" w:cs="Times New Roman"/>
          <w:szCs w:val="24"/>
          <w:lang w:val="en-GB"/>
        </w:rPr>
        <w:t>lay content (</w:t>
      </w:r>
      <w:r w:rsidRPr="00A90DF8">
        <w:rPr>
          <w:rFonts w:ascii="Times New Roman" w:hAnsi="Times New Roman" w:cs="Times New Roman"/>
          <w:i/>
          <w:szCs w:val="24"/>
          <w:lang w:val="en-GB"/>
        </w:rPr>
        <w:t>S</w:t>
      </w:r>
      <w:r w:rsidRPr="00A90DF8">
        <w:rPr>
          <w:rFonts w:ascii="Times New Roman" w:hAnsi="Times New Roman" w:cs="Times New Roman"/>
          <w:szCs w:val="24"/>
          <w:lang w:val="en-GB"/>
        </w:rPr>
        <w:t>) following Parton et al. (1993):</w:t>
      </w:r>
    </w:p>
    <w:p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caps/>
          <w:position w:val="-10"/>
          <w:szCs w:val="24"/>
          <w:lang w:val="en-GB"/>
        </w:rPr>
        <w:object w:dxaOrig="1800" w:dyaOrig="320">
          <v:shape id="_x0000_i1032" type="#_x0000_t75" style="width:90pt;height:16.5pt" o:ole="">
            <v:imagedata r:id="rId22" o:title=""/>
          </v:shape>
          <o:OLEObject Type="Embed" ProgID="Equation.3" ShapeID="_x0000_i1032" DrawAspect="Content" ObjectID="_1565787928" r:id="rId23"/>
        </w:object>
      </w:r>
    </w:p>
    <w:p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Litter resulting from vegetation turnover (mortality or phenology), effected in the model on the last day of a given year, is transferred to the litter SOM pools on the first day of the following year. Leaf and root litter is partitioned into structural (resistant to decomposition) and metabolic (readily decomposable) fractions based on the estimated lignin:N ratio (Parton et al. 1993):</w:t>
      </w:r>
    </w:p>
    <w:p w:rsidR="00AC607A"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10"/>
          <w:szCs w:val="24"/>
          <w:lang w:val="en-GB"/>
        </w:rPr>
        <w:object w:dxaOrig="2400" w:dyaOrig="340">
          <v:shape id="_x0000_i1033" type="#_x0000_t75" style="width:120pt;height:17.25pt" o:ole="">
            <v:imagedata r:id="rId24" o:title=""/>
          </v:shape>
          <o:OLEObject Type="Embed" ProgID="Equation.3" ShapeID="_x0000_i1033" DrawAspect="Content" ObjectID="_1565787929" r:id="rId25"/>
        </w:object>
      </w:r>
    </w:p>
    <w:p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w:t>
      </w:r>
      <w:r w:rsidRPr="00A90DF8">
        <w:rPr>
          <w:rFonts w:ascii="Times New Roman" w:hAnsi="Times New Roman" w:cs="Times New Roman"/>
          <w:i/>
          <w:szCs w:val="24"/>
          <w:lang w:val="en-GB"/>
        </w:rPr>
        <w:t>F</w:t>
      </w:r>
      <w:r w:rsidRPr="00A90DF8">
        <w:rPr>
          <w:rFonts w:ascii="Times New Roman" w:hAnsi="Times New Roman" w:cs="Times New Roman"/>
          <w:szCs w:val="24"/>
          <w:vertAlign w:val="subscript"/>
          <w:lang w:val="en-GB"/>
        </w:rPr>
        <w:t>m</w:t>
      </w:r>
      <w:r w:rsidRPr="00A90DF8">
        <w:rPr>
          <w:rFonts w:ascii="Times New Roman" w:hAnsi="Times New Roman" w:cs="Times New Roman"/>
          <w:szCs w:val="24"/>
          <w:lang w:val="en-GB"/>
        </w:rPr>
        <w:t xml:space="preserve"> and (1–</w:t>
      </w:r>
      <w:r w:rsidRPr="00A90DF8">
        <w:rPr>
          <w:rFonts w:ascii="Times New Roman" w:hAnsi="Times New Roman" w:cs="Times New Roman"/>
          <w:i/>
          <w:szCs w:val="24"/>
          <w:lang w:val="en-GB"/>
        </w:rPr>
        <w:t>F</w:t>
      </w:r>
      <w:r w:rsidRPr="00A90DF8">
        <w:rPr>
          <w:rFonts w:ascii="Times New Roman" w:hAnsi="Times New Roman" w:cs="Times New Roman"/>
          <w:szCs w:val="24"/>
          <w:vertAlign w:val="subscript"/>
          <w:lang w:val="en-GB"/>
        </w:rPr>
        <w:t>m</w:t>
      </w:r>
      <w:r w:rsidRPr="00A90DF8">
        <w:rPr>
          <w:rFonts w:ascii="Times New Roman" w:hAnsi="Times New Roman" w:cs="Times New Roman"/>
          <w:szCs w:val="24"/>
          <w:lang w:val="en-GB"/>
        </w:rPr>
        <w:t xml:space="preserve">) are the metabolic and structural litter fractions, respectively; </w:t>
      </w:r>
      <w:r w:rsidRPr="00A90DF8">
        <w:rPr>
          <w:rFonts w:ascii="Times New Roman" w:hAnsi="Times New Roman" w:cs="Times New Roman"/>
          <w:szCs w:val="24"/>
          <w:lang w:val="en-GB"/>
        </w:rPr>
        <w:sym w:font="Symbol" w:char="F06C"/>
      </w:r>
      <w:r w:rsidRPr="00A90DF8">
        <w:rPr>
          <w:rFonts w:ascii="Times New Roman" w:hAnsi="Times New Roman" w:cs="Times New Roman"/>
          <w:szCs w:val="24"/>
          <w:lang w:val="en-GB"/>
        </w:rPr>
        <w:t xml:space="preserve"> is assumed lignin content as a fraction of total C mass (leaves: 20%; fine roots: 16%), and </w:t>
      </w:r>
      <w:r w:rsidRPr="00A90DF8">
        <w:rPr>
          <w:rFonts w:ascii="Times New Roman" w:hAnsi="Times New Roman" w:cs="Times New Roman"/>
          <w:i/>
          <w:szCs w:val="24"/>
          <w:lang w:val="en-GB"/>
        </w:rPr>
        <w:t>cn</w:t>
      </w:r>
      <w:r w:rsidRPr="00A90DF8">
        <w:rPr>
          <w:rFonts w:ascii="Times New Roman" w:hAnsi="Times New Roman" w:cs="Times New Roman"/>
          <w:szCs w:val="24"/>
          <w:lang w:val="en-GB"/>
        </w:rPr>
        <w:t xml:space="preserve"> is the prognostic C:N ratio of the incoming material.</w:t>
      </w:r>
    </w:p>
    <w:p w:rsidR="00AC607A"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Sapwood and heartwood biomass lost due to mortality or disturbance enters the fine and coarse woody debris litter pools, respectively.</w:t>
      </w:r>
    </w:p>
    <w:p w:rsidR="00AC607A" w:rsidRDefault="00AC607A" w:rsidP="00AC607A">
      <w:pPr>
        <w:tabs>
          <w:tab w:val="right" w:pos="9000"/>
        </w:tabs>
        <w:spacing w:after="240"/>
        <w:jc w:val="both"/>
        <w:rPr>
          <w:rFonts w:ascii="Times New Roman" w:hAnsi="Times New Roman" w:cs="Times New Roman"/>
          <w:szCs w:val="24"/>
          <w:lang w:val="en-GB"/>
        </w:rPr>
      </w:pPr>
      <w:r>
        <w:rPr>
          <w:rFonts w:ascii="Times New Roman" w:hAnsi="Times New Roman" w:cs="Times New Roman"/>
          <w:szCs w:val="24"/>
          <w:lang w:val="en-GB"/>
        </w:rPr>
        <w:t xml:space="preserve">In the ins-file there is a switch, ifcentury, to change between the original, som_dynamics_lpj(), and CENTURY, som_dynamics_century(), SOM scheme. If N should be enabled then the CENTURY SOM scheme needs to be used. </w:t>
      </w:r>
    </w:p>
    <w:p w:rsidR="00AC607A" w:rsidRPr="00A90DF8" w:rsidRDefault="00AC607A" w:rsidP="00AC607A">
      <w:pPr>
        <w:tabs>
          <w:tab w:val="right" w:pos="9000"/>
        </w:tabs>
        <w:spacing w:after="240"/>
        <w:jc w:val="both"/>
        <w:rPr>
          <w:rFonts w:ascii="Times New Roman" w:hAnsi="Times New Roman" w:cs="Times New Roman"/>
          <w:szCs w:val="24"/>
          <w:lang w:val="en-GB"/>
        </w:rPr>
      </w:pPr>
    </w:p>
    <w:p w:rsidR="00AC607A" w:rsidRDefault="00AC607A" w:rsidP="00AC607A">
      <w:pPr>
        <w:pStyle w:val="Heading2"/>
        <w:spacing w:after="240"/>
        <w:jc w:val="both"/>
        <w:rPr>
          <w:szCs w:val="28"/>
          <w:lang w:val="en-GB"/>
        </w:rPr>
      </w:pPr>
      <w:bookmarkStart w:id="30" w:name="_Toc491862784"/>
      <w:r w:rsidRPr="001825D3">
        <w:rPr>
          <w:szCs w:val="28"/>
          <w:lang w:val="en-GB"/>
        </w:rPr>
        <w:lastRenderedPageBreak/>
        <w:t>Vegetation N cycling</w:t>
      </w:r>
      <w:bookmarkEnd w:id="30"/>
    </w:p>
    <w:p w:rsidR="00AC607A" w:rsidRPr="00916D91" w:rsidRDefault="00AC607A" w:rsidP="00AC607A">
      <w:pPr>
        <w:pStyle w:val="Heading3"/>
        <w:rPr>
          <w:lang w:val="en-GB"/>
        </w:rPr>
      </w:pPr>
      <w:bookmarkStart w:id="31" w:name="_Toc491862785"/>
      <w:r>
        <w:rPr>
          <w:lang w:val="en-GB"/>
        </w:rPr>
        <w:t>Plant N demand and uptake</w:t>
      </w:r>
      <w:bookmarkEnd w:id="31"/>
    </w:p>
    <w:p w:rsidR="00AC607A" w:rsidRPr="00A90DF8" w:rsidRDefault="00AC607A" w:rsidP="00AC607A">
      <w:pPr>
        <w:tabs>
          <w:tab w:val="right" w:pos="9063"/>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Plants obtain N for allocation to their biomass compartments leaves, fine roots and (for woody PFTs) sapwood through root uptake from the soil mineral N pool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avail</w:t>
      </w:r>
      <w:r w:rsidRPr="00A90DF8">
        <w:rPr>
          <w:rFonts w:ascii="Times New Roman" w:hAnsi="Times New Roman" w:cs="Times New Roman"/>
          <w:szCs w:val="24"/>
          <w:lang w:val="en-GB"/>
        </w:rPr>
        <w:t xml:space="preserve">. N uptake takes place daily and is the smaller of current supply, i.e.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avail</w:t>
      </w:r>
      <w:r w:rsidRPr="00A90DF8">
        <w:rPr>
          <w:rFonts w:ascii="Times New Roman" w:hAnsi="Times New Roman" w:cs="Times New Roman"/>
          <w:szCs w:val="24"/>
          <w:lang w:val="en-GB"/>
        </w:rPr>
        <w:t>, and demand, subject to a maximum constraint on total uptake.</w:t>
      </w:r>
      <w:r>
        <w:rPr>
          <w:rFonts w:ascii="Times New Roman" w:hAnsi="Times New Roman" w:cs="Times New Roman"/>
          <w:szCs w:val="24"/>
          <w:lang w:val="en-GB"/>
        </w:rPr>
        <w:t xml:space="preserve"> </w:t>
      </w:r>
    </w:p>
    <w:p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Vegetation N demand is based on a solution of the carboxylation capacity of rubisco (</w:t>
      </w:r>
      <w:r w:rsidRPr="00A90DF8">
        <w:rPr>
          <w:rFonts w:ascii="Times New Roman" w:hAnsi="Times New Roman" w:cs="Times New Roman"/>
          <w:i/>
          <w:szCs w:val="24"/>
          <w:lang w:val="en-GB"/>
        </w:rPr>
        <w:t>V</w:t>
      </w:r>
      <w:r w:rsidRPr="00A90DF8">
        <w:rPr>
          <w:rFonts w:ascii="Times New Roman" w:hAnsi="Times New Roman" w:cs="Times New Roman"/>
          <w:szCs w:val="24"/>
          <w:vertAlign w:val="subscript"/>
          <w:lang w:val="en-GB"/>
        </w:rPr>
        <w:t>max</w:t>
      </w:r>
      <w:r w:rsidRPr="00A90DF8">
        <w:rPr>
          <w:rFonts w:ascii="Times New Roman" w:hAnsi="Times New Roman" w:cs="Times New Roman"/>
          <w:szCs w:val="24"/>
          <w:lang w:val="en-GB"/>
        </w:rPr>
        <w:t>) that maximises net assimilation at the canopy level given current temperature, light interception and intercellular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the latter affected by ambient [CO</w:t>
      </w:r>
      <w:r w:rsidRPr="00A90DF8">
        <w:rPr>
          <w:rFonts w:ascii="Times New Roman" w:hAnsi="Times New Roman" w:cs="Times New Roman"/>
          <w:szCs w:val="24"/>
          <w:vertAlign w:val="subscript"/>
          <w:lang w:val="en-GB"/>
        </w:rPr>
        <w:t>2</w:t>
      </w:r>
      <w:r w:rsidRPr="00A90DF8">
        <w:rPr>
          <w:rFonts w:ascii="Times New Roman" w:hAnsi="Times New Roman" w:cs="Times New Roman"/>
          <w:szCs w:val="24"/>
          <w:lang w:val="en-GB"/>
        </w:rPr>
        <w:t>] but also by the influence of soil moisture and boundary layer humidity on stomatal conductance (Haxeltine &amp; Prentice 1996a,b; Sitch et al. 2003). Following Haxeltine &amp; Prentice (1996a), leaf N content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leaf</w:t>
      </w:r>
      <w:r w:rsidRPr="00A90DF8">
        <w:rPr>
          <w:rFonts w:ascii="Times New Roman" w:hAnsi="Times New Roman" w:cs="Times New Roman"/>
          <w:szCs w:val="24"/>
          <w:lang w:val="en-GB"/>
        </w:rPr>
        <w:t>, gN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is related to </w:t>
      </w:r>
      <w:r w:rsidRPr="00A90DF8">
        <w:rPr>
          <w:rFonts w:ascii="Times New Roman" w:hAnsi="Times New Roman" w:cs="Times New Roman"/>
          <w:i/>
          <w:szCs w:val="24"/>
          <w:lang w:val="en-GB"/>
        </w:rPr>
        <w:t>V</w:t>
      </w:r>
      <w:r w:rsidRPr="00A90DF8">
        <w:rPr>
          <w:rFonts w:ascii="Times New Roman" w:hAnsi="Times New Roman" w:cs="Times New Roman"/>
          <w:szCs w:val="24"/>
          <w:vertAlign w:val="subscript"/>
          <w:lang w:val="en-GB"/>
        </w:rPr>
        <w:t>max</w:t>
      </w:r>
      <w:r w:rsidRPr="00A90DF8">
        <w:rPr>
          <w:rFonts w:ascii="Times New Roman" w:hAnsi="Times New Roman" w:cs="Times New Roman"/>
          <w:szCs w:val="24"/>
          <w:lang w:val="en-GB"/>
        </w:rPr>
        <w:t xml:space="preserve"> (gC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by the relationship:</w:t>
      </w:r>
    </w:p>
    <w:p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12"/>
          <w:szCs w:val="24"/>
          <w:lang w:val="en-GB"/>
        </w:rPr>
        <w:object w:dxaOrig="6100" w:dyaOrig="360">
          <v:shape id="_x0000_i1034" type="#_x0000_t75" style="width:305.25pt;height:18pt" o:ole="">
            <v:imagedata r:id="rId26" o:title=""/>
          </v:shape>
          <o:OLEObject Type="Embed" ProgID="Equation.3" ShapeID="_x0000_i1034" DrawAspect="Content" ObjectID="_1565787930" r:id="rId27"/>
        </w:object>
      </w:r>
    </w:p>
    <w:p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w:t>
      </w:r>
      <w:r w:rsidRPr="00A90DF8">
        <w:rPr>
          <w:rFonts w:ascii="Times New Roman" w:hAnsi="Times New Roman" w:cs="Times New Roman"/>
          <w:i/>
          <w:szCs w:val="24"/>
          <w:lang w:val="en-GB"/>
        </w:rPr>
        <w:t>T</w:t>
      </w:r>
      <w:r w:rsidRPr="00A90DF8">
        <w:rPr>
          <w:rFonts w:ascii="Times New Roman" w:hAnsi="Times New Roman" w:cs="Times New Roman"/>
          <w:szCs w:val="24"/>
          <w:lang w:val="en-GB"/>
        </w:rPr>
        <w:t xml:space="preserve"> is air temperature (°C), </w:t>
      </w:r>
      <w:r w:rsidRPr="00A90DF8">
        <w:rPr>
          <w:rFonts w:ascii="Times New Roman" w:hAnsi="Times New Roman" w:cs="Times New Roman"/>
          <w:i/>
          <w:szCs w:val="24"/>
          <w:lang w:val="en-GB"/>
        </w:rPr>
        <w:t>L</w:t>
      </w:r>
      <w:r w:rsidRPr="00A90DF8">
        <w:rPr>
          <w:rFonts w:ascii="Times New Roman" w:hAnsi="Times New Roman" w:cs="Times New Roman"/>
          <w:szCs w:val="24"/>
          <w:lang w:val="en-GB"/>
        </w:rPr>
        <w:t xml:space="preserve"> is day length (s), </w:t>
      </w:r>
      <w:r w:rsidRPr="00A90DF8">
        <w:rPr>
          <w:rFonts w:ascii="Times New Roman" w:hAnsi="Times New Roman" w:cs="Times New Roman"/>
          <w:i/>
          <w:szCs w:val="24"/>
          <w:lang w:val="en-GB"/>
        </w:rPr>
        <w:t>C</w:t>
      </w:r>
      <w:r w:rsidRPr="00A90DF8">
        <w:rPr>
          <w:rFonts w:ascii="Times New Roman" w:hAnsi="Times New Roman" w:cs="Times New Roman"/>
          <w:szCs w:val="24"/>
          <w:vertAlign w:val="subscript"/>
          <w:lang w:val="en-GB"/>
        </w:rPr>
        <w:t>leaf</w:t>
      </w:r>
      <w:r w:rsidRPr="00A90DF8">
        <w:rPr>
          <w:rFonts w:ascii="Times New Roman" w:hAnsi="Times New Roman" w:cs="Times New Roman"/>
          <w:szCs w:val="24"/>
          <w:lang w:val="en-GB"/>
        </w:rPr>
        <w:t xml:space="preserve"> is leaf C mass, accounting for canopy phenology (gC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and </w:t>
      </w:r>
      <w:r w:rsidRPr="00A90DF8">
        <w:rPr>
          <w:rFonts w:ascii="Times New Roman" w:hAnsi="Times New Roman" w:cs="Times New Roman"/>
          <w:i/>
          <w:szCs w:val="24"/>
          <w:lang w:val="en-GB"/>
        </w:rPr>
        <w:t>f</w:t>
      </w:r>
      <w:r w:rsidRPr="00A90DF8">
        <w:rPr>
          <w:rFonts w:ascii="Times New Roman" w:hAnsi="Times New Roman" w:cs="Times New Roman"/>
          <w:szCs w:val="24"/>
          <w:lang w:val="en-GB"/>
        </w:rPr>
        <w:t>(LAI) is a modifier dependent on current leaf area index (LAI,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that accounts for the empirical finding that leaf N content declines more gradually with canopy depth compared to incoming sunlight (Lloyd et al. 2010; Peltoniemi et al. 2012):</w:t>
      </w:r>
    </w:p>
    <w:p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10"/>
          <w:szCs w:val="24"/>
          <w:lang w:val="en-GB"/>
        </w:rPr>
        <w:object w:dxaOrig="2520" w:dyaOrig="320">
          <v:shape id="_x0000_i1035" type="#_x0000_t75" style="width:126.75pt;height:16.5pt" o:ole="">
            <v:imagedata r:id="rId28" o:title=""/>
          </v:shape>
          <o:OLEObject Type="Embed" ProgID="Equation.3" ShapeID="_x0000_i1035" DrawAspect="Content" ObjectID="_1565787931" r:id="rId29"/>
        </w:object>
      </w:r>
    </w:p>
    <w:p w:rsidR="00AC607A" w:rsidRPr="00A90DF8" w:rsidRDefault="00AC607A" w:rsidP="00AC607A">
      <w:pPr>
        <w:tabs>
          <w:tab w:val="right" w:pos="9063"/>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Based on</w:t>
      </w:r>
      <w:r>
        <w:rPr>
          <w:rFonts w:ascii="Times New Roman" w:hAnsi="Times New Roman" w:cs="Times New Roman"/>
          <w:szCs w:val="24"/>
          <w:lang w:val="en-GB"/>
        </w:rPr>
        <w:t xml:space="preserve"> the</w:t>
      </w:r>
      <w:r w:rsidRPr="00A90DF8">
        <w:rPr>
          <w:rFonts w:ascii="Times New Roman" w:hAnsi="Times New Roman" w:cs="Times New Roman"/>
          <w:szCs w:val="24"/>
          <w:lang w:val="en-GB"/>
        </w:rPr>
        <w:t xml:space="preserve"> </w:t>
      </w:r>
      <w:r w:rsidRPr="001825D3">
        <w:rPr>
          <w:rFonts w:ascii="Times New Roman" w:hAnsi="Times New Roman" w:cs="Times New Roman"/>
          <w:i/>
          <w:szCs w:val="24"/>
          <w:lang w:val="en-GB"/>
        </w:rPr>
        <w:t>N</w:t>
      </w:r>
      <w:r w:rsidRPr="001825D3">
        <w:rPr>
          <w:rFonts w:ascii="Times New Roman" w:hAnsi="Times New Roman" w:cs="Times New Roman"/>
          <w:i/>
          <w:szCs w:val="24"/>
          <w:vertAlign w:val="subscript"/>
          <w:lang w:val="en-GB"/>
        </w:rPr>
        <w:t>leaf</w:t>
      </w:r>
      <w:r>
        <w:rPr>
          <w:rFonts w:ascii="Times New Roman" w:hAnsi="Times New Roman" w:cs="Times New Roman"/>
          <w:szCs w:val="24"/>
          <w:lang w:val="en-GB"/>
        </w:rPr>
        <w:t xml:space="preserve"> eqn,</w:t>
      </w:r>
      <w:r w:rsidRPr="00A90DF8">
        <w:rPr>
          <w:rFonts w:ascii="Times New Roman" w:hAnsi="Times New Roman" w:cs="Times New Roman"/>
          <w:szCs w:val="24"/>
          <w:lang w:val="en-GB"/>
        </w:rPr>
        <w:t xml:space="preserve"> the target leaf C:N mass ratio may be calculated as </w:t>
      </w:r>
      <w:r w:rsidRPr="00A90DF8">
        <w:rPr>
          <w:rFonts w:ascii="Times New Roman" w:hAnsi="Times New Roman" w:cs="Times New Roman"/>
          <w:i/>
          <w:szCs w:val="24"/>
          <w:lang w:val="en-GB"/>
        </w:rPr>
        <w:t>C</w:t>
      </w:r>
      <w:r w:rsidRPr="00A90DF8">
        <w:rPr>
          <w:rFonts w:ascii="Times New Roman" w:hAnsi="Times New Roman" w:cs="Times New Roman"/>
          <w:szCs w:val="24"/>
          <w:vertAlign w:val="subscript"/>
          <w:lang w:val="en-GB"/>
        </w:rPr>
        <w:t>leaf</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leaf</w:t>
      </w:r>
      <w:r w:rsidRPr="00A90DF8">
        <w:rPr>
          <w:rFonts w:ascii="Times New Roman" w:hAnsi="Times New Roman" w:cs="Times New Roman"/>
          <w:szCs w:val="24"/>
          <w:lang w:val="en-GB"/>
        </w:rPr>
        <w:t>. Leaf C:N is, however, constrained to remain within prescribed boundaries [</w:t>
      </w:r>
      <w:r w:rsidRPr="00A90DF8">
        <w:rPr>
          <w:rFonts w:ascii="Times New Roman" w:hAnsi="Times New Roman" w:cs="Times New Roman"/>
          <w:i/>
          <w:szCs w:val="24"/>
          <w:lang w:val="en-GB"/>
        </w:rPr>
        <w:t>CN</w:t>
      </w:r>
      <w:r w:rsidRPr="00A90DF8">
        <w:rPr>
          <w:rFonts w:ascii="Times New Roman" w:hAnsi="Times New Roman" w:cs="Times New Roman"/>
          <w:szCs w:val="24"/>
          <w:vertAlign w:val="subscript"/>
          <w:lang w:val="en-GB"/>
        </w:rPr>
        <w:t>leaf</w:t>
      </w:r>
      <w:r w:rsidRPr="00A90DF8">
        <w:rPr>
          <w:rFonts w:ascii="Times New Roman" w:hAnsi="Times New Roman" w:cs="Times New Roman"/>
          <w:i/>
          <w:szCs w:val="24"/>
          <w:vertAlign w:val="subscript"/>
          <w:lang w:val="en-GB"/>
        </w:rPr>
        <w:t>,</w:t>
      </w:r>
      <w:r w:rsidRPr="00A90DF8">
        <w:rPr>
          <w:rFonts w:ascii="Times New Roman" w:hAnsi="Times New Roman" w:cs="Times New Roman"/>
          <w:szCs w:val="24"/>
          <w:vertAlign w:val="subscript"/>
          <w:lang w:val="en-GB"/>
        </w:rPr>
        <w:t>min</w:t>
      </w:r>
      <w:r w:rsidRPr="00A90DF8">
        <w:rPr>
          <w:rFonts w:ascii="Times New Roman" w:hAnsi="Times New Roman" w:cs="Times New Roman"/>
          <w:szCs w:val="24"/>
          <w:lang w:val="en-GB"/>
        </w:rPr>
        <w:t xml:space="preserve">, </w:t>
      </w:r>
      <w:r w:rsidRPr="00A90DF8">
        <w:rPr>
          <w:rFonts w:ascii="Times New Roman" w:hAnsi="Times New Roman" w:cs="Times New Roman"/>
          <w:i/>
          <w:szCs w:val="24"/>
          <w:lang w:val="en-GB"/>
        </w:rPr>
        <w:t>CN</w:t>
      </w:r>
      <w:r w:rsidRPr="00A90DF8">
        <w:rPr>
          <w:rFonts w:ascii="Times New Roman" w:hAnsi="Times New Roman" w:cs="Times New Roman"/>
          <w:szCs w:val="24"/>
          <w:vertAlign w:val="subscript"/>
          <w:lang w:val="en-GB"/>
        </w:rPr>
        <w:t>leaf</w:t>
      </w:r>
      <w:r w:rsidRPr="00A90DF8">
        <w:rPr>
          <w:rFonts w:ascii="Times New Roman" w:hAnsi="Times New Roman" w:cs="Times New Roman"/>
          <w:i/>
          <w:szCs w:val="24"/>
          <w:vertAlign w:val="subscript"/>
          <w:lang w:val="en-GB"/>
        </w:rPr>
        <w:t>,</w:t>
      </w:r>
      <w:r w:rsidRPr="00A90DF8">
        <w:rPr>
          <w:rFonts w:ascii="Times New Roman" w:hAnsi="Times New Roman" w:cs="Times New Roman"/>
          <w:szCs w:val="24"/>
          <w:vertAlign w:val="subscript"/>
          <w:lang w:val="en-GB"/>
        </w:rPr>
        <w:t>max</w:t>
      </w:r>
      <w:r w:rsidRPr="00A90DF8">
        <w:rPr>
          <w:rFonts w:ascii="Times New Roman" w:hAnsi="Times New Roman" w:cs="Times New Roman"/>
          <w:szCs w:val="24"/>
          <w:lang w:val="en-GB"/>
        </w:rPr>
        <w:t>] based on observations (Reich et al. 1992; White et al. 2000). C:N ratios for the further compartments fine roots and (for woody PFTs) sapwood are assumed to vary proportionately with leaf C:N, fine roots maintaining a C:N ratio 1.16 times higher, and sapwood 6.9 times higher than leaves (Friend et al. 1997). Since allocation of the current year’s NPP is effected only once per year in LPJ-GUESS, allocation ratios (proportion of biomass increment allocated to each respective compartment) from the previous year are assumed when computing daily demand for allocation to fine roots and sapwood.</w:t>
      </w:r>
    </w:p>
    <w:p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Plants maintain a store of labile nitrogen,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store</w:t>
      </w:r>
      <w:r w:rsidRPr="00A90DF8">
        <w:rPr>
          <w:rFonts w:ascii="Times New Roman" w:hAnsi="Times New Roman" w:cs="Times New Roman"/>
          <w:szCs w:val="24"/>
          <w:lang w:val="en-GB"/>
        </w:rPr>
        <w:t xml:space="preserve"> (kgN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to buffer fluctuations in the balance between N demand and supply from the soil mineral N pool. Following Zaehle &amp; Friend (2010), the maximum capacity of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store</w:t>
      </w:r>
      <w:r w:rsidRPr="00A90DF8">
        <w:rPr>
          <w:rFonts w:ascii="Times New Roman" w:hAnsi="Times New Roman" w:cs="Times New Roman"/>
          <w:szCs w:val="24"/>
          <w:lang w:val="en-GB"/>
        </w:rPr>
        <w:t xml:space="preserve"> is related to current size as:</w:t>
      </w:r>
    </w:p>
    <w:p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32"/>
          <w:szCs w:val="24"/>
          <w:lang w:val="en-GB"/>
        </w:rPr>
        <w:object w:dxaOrig="4920" w:dyaOrig="760">
          <v:shape id="_x0000_i1036" type="#_x0000_t75" style="width:246pt;height:38.25pt" o:ole="">
            <v:imagedata r:id="rId30" o:title=""/>
          </v:shape>
          <o:OLEObject Type="Embed" ProgID="Equation.3" ShapeID="_x0000_i1036" DrawAspect="Content" ObjectID="_1565787932" r:id="rId31"/>
        </w:object>
      </w:r>
    </w:p>
    <w:p w:rsidR="00AC607A" w:rsidRPr="00A90DF8" w:rsidRDefault="00AC607A" w:rsidP="00AC607A">
      <w:pPr>
        <w:tabs>
          <w:tab w:val="right" w:pos="9063"/>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w:t>
      </w:r>
      <w:r w:rsidRPr="00A90DF8">
        <w:rPr>
          <w:rFonts w:ascii="Times New Roman" w:hAnsi="Times New Roman" w:cs="Times New Roman"/>
          <w:i/>
          <w:szCs w:val="24"/>
          <w:lang w:val="en-GB"/>
        </w:rPr>
        <w:t>C</w:t>
      </w:r>
      <w:r w:rsidRPr="00A90DF8">
        <w:rPr>
          <w:rFonts w:ascii="Times New Roman" w:hAnsi="Times New Roman" w:cs="Times New Roman"/>
          <w:szCs w:val="24"/>
          <w:vertAlign w:val="subscript"/>
          <w:lang w:val="en-GB"/>
        </w:rPr>
        <w:t>sap</w:t>
      </w:r>
      <w:r w:rsidRPr="00A90DF8">
        <w:rPr>
          <w:rFonts w:ascii="Times New Roman" w:hAnsi="Times New Roman" w:cs="Times New Roman"/>
          <w:szCs w:val="24"/>
          <w:lang w:val="en-GB"/>
        </w:rPr>
        <w:t xml:space="preserve">, </w:t>
      </w:r>
      <w:r w:rsidRPr="00A90DF8">
        <w:rPr>
          <w:rFonts w:ascii="Times New Roman" w:hAnsi="Times New Roman" w:cs="Times New Roman"/>
          <w:i/>
          <w:szCs w:val="24"/>
          <w:lang w:val="en-GB"/>
        </w:rPr>
        <w:t>C</w:t>
      </w:r>
      <w:r w:rsidRPr="00A90DF8">
        <w:rPr>
          <w:rFonts w:ascii="Times New Roman" w:hAnsi="Times New Roman" w:cs="Times New Roman"/>
          <w:szCs w:val="24"/>
          <w:vertAlign w:val="subscript"/>
          <w:lang w:val="en-GB"/>
        </w:rPr>
        <w:t>root</w:t>
      </w:r>
      <w:r w:rsidRPr="00A90DF8">
        <w:rPr>
          <w:rFonts w:ascii="Times New Roman" w:hAnsi="Times New Roman" w:cs="Times New Roman"/>
          <w:szCs w:val="24"/>
          <w:lang w:val="en-GB"/>
        </w:rPr>
        <w:t xml:space="preserve">, </w:t>
      </w:r>
      <w:r w:rsidRPr="00A90DF8">
        <w:rPr>
          <w:rFonts w:ascii="Times New Roman" w:hAnsi="Times New Roman" w:cs="Times New Roman"/>
          <w:i/>
          <w:szCs w:val="24"/>
          <w:lang w:val="en-GB"/>
        </w:rPr>
        <w:t>C</w:t>
      </w:r>
      <w:r w:rsidRPr="00A90DF8">
        <w:rPr>
          <w:rFonts w:ascii="Times New Roman" w:hAnsi="Times New Roman" w:cs="Times New Roman"/>
          <w:szCs w:val="24"/>
          <w:vertAlign w:val="subscript"/>
          <w:lang w:val="en-GB"/>
        </w:rPr>
        <w:t>leaf</w:t>
      </w:r>
      <w:r w:rsidRPr="00A90DF8">
        <w:rPr>
          <w:rFonts w:ascii="Times New Roman" w:hAnsi="Times New Roman" w:cs="Times New Roman"/>
          <w:szCs w:val="24"/>
          <w:lang w:val="en-GB"/>
        </w:rPr>
        <w:t xml:space="preserve"> and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leaf</w:t>
      </w:r>
      <w:r w:rsidRPr="00A90DF8">
        <w:rPr>
          <w:rFonts w:ascii="Times New Roman" w:hAnsi="Times New Roman" w:cs="Times New Roman"/>
          <w:szCs w:val="24"/>
          <w:lang w:val="en-GB"/>
        </w:rPr>
        <w:t xml:space="preserve"> denote sapwood C mass, fine root C mass, leaf C mass and leaf N mass, respectively, on allocation the previous year; </w:t>
      </w:r>
      <w:r w:rsidRPr="00A90DF8">
        <w:rPr>
          <w:rFonts w:ascii="Times New Roman" w:hAnsi="Times New Roman" w:cs="Times New Roman"/>
          <w:i/>
          <w:szCs w:val="24"/>
          <w:lang w:val="en-GB"/>
        </w:rPr>
        <w:t>k</w:t>
      </w:r>
      <w:r w:rsidRPr="00A90DF8">
        <w:rPr>
          <w:rFonts w:ascii="Times New Roman" w:hAnsi="Times New Roman" w:cs="Times New Roman"/>
          <w:szCs w:val="24"/>
          <w:lang w:val="en-GB"/>
        </w:rPr>
        <w:t xml:space="preserve"> is set to 0.05 for evergreen </w:t>
      </w:r>
      <w:r w:rsidRPr="00A90DF8">
        <w:rPr>
          <w:rFonts w:ascii="Times New Roman" w:hAnsi="Times New Roman" w:cs="Times New Roman"/>
          <w:szCs w:val="24"/>
          <w:lang w:val="en-GB"/>
        </w:rPr>
        <w:lastRenderedPageBreak/>
        <w:t xml:space="preserve">woody, 0.15 for deciduous woody and 0.3 for herbaceous PFTs. The store is replenished by uptake from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avail</w:t>
      </w:r>
      <w:r w:rsidRPr="00A90DF8">
        <w:rPr>
          <w:rFonts w:ascii="Times New Roman" w:hAnsi="Times New Roman" w:cs="Times New Roman"/>
          <w:szCs w:val="24"/>
          <w:lang w:val="en-GB"/>
        </w:rPr>
        <w:t>.</w:t>
      </w:r>
    </w:p>
    <w:p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Daily N demand for allocation to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store</w:t>
      </w:r>
      <w:r w:rsidRPr="00A90DF8">
        <w:rPr>
          <w:rFonts w:ascii="Times New Roman" w:hAnsi="Times New Roman" w:cs="Times New Roman"/>
          <w:szCs w:val="24"/>
          <w:lang w:val="en-GB"/>
        </w:rPr>
        <w:t xml:space="preserve"> is computed as:</w:t>
      </w:r>
    </w:p>
    <w:p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34"/>
          <w:szCs w:val="24"/>
          <w:lang w:val="en-GB"/>
        </w:rPr>
        <w:object w:dxaOrig="4200" w:dyaOrig="800">
          <v:shape id="_x0000_i1037" type="#_x0000_t75" style="width:210pt;height:39.75pt" o:ole="">
            <v:imagedata r:id="rId32" o:title=""/>
          </v:shape>
          <o:OLEObject Type="Embed" ProgID="Equation.3" ShapeID="_x0000_i1037" DrawAspect="Content" ObjectID="_1565787933" r:id="rId33"/>
        </w:object>
      </w:r>
    </w:p>
    <w:p w:rsidR="00AC607A" w:rsidRPr="00A90DF8" w:rsidRDefault="00AC607A" w:rsidP="00AC607A">
      <w:pPr>
        <w:tabs>
          <w:tab w:val="right" w:pos="9063"/>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w:t>
      </w:r>
      <w:r w:rsidRPr="00A90DF8">
        <w:rPr>
          <w:rFonts w:ascii="Times New Roman" w:hAnsi="Times New Roman" w:cs="Times New Roman"/>
          <w:i/>
          <w:szCs w:val="24"/>
          <w:lang w:val="en-GB"/>
        </w:rPr>
        <w:t>NPP</w:t>
      </w:r>
      <w:r w:rsidRPr="00A90DF8">
        <w:rPr>
          <w:rFonts w:ascii="Times New Roman" w:hAnsi="Times New Roman" w:cs="Times New Roman"/>
          <w:i/>
          <w:szCs w:val="24"/>
          <w:vertAlign w:val="subscript"/>
          <w:lang w:val="en-GB"/>
        </w:rPr>
        <w:t>a</w:t>
      </w:r>
      <w:r w:rsidRPr="00A90DF8">
        <w:rPr>
          <w:rFonts w:ascii="Times New Roman" w:hAnsi="Times New Roman" w:cs="Times New Roman"/>
          <w:szCs w:val="24"/>
          <w:lang w:val="en-GB"/>
        </w:rPr>
        <w:t xml:space="preserve"> and </w:t>
      </w:r>
      <w:r w:rsidRPr="00A90DF8">
        <w:rPr>
          <w:rFonts w:ascii="Times New Roman" w:hAnsi="Times New Roman" w:cs="Times New Roman"/>
          <w:i/>
          <w:szCs w:val="24"/>
          <w:lang w:val="en-GB"/>
        </w:rPr>
        <w:t>NPP</w:t>
      </w:r>
      <w:r w:rsidRPr="00A90DF8">
        <w:rPr>
          <w:rFonts w:ascii="Times New Roman" w:hAnsi="Times New Roman" w:cs="Times New Roman"/>
          <w:i/>
          <w:szCs w:val="24"/>
          <w:vertAlign w:val="subscript"/>
          <w:lang w:val="en-GB"/>
        </w:rPr>
        <w:t>y–</w:t>
      </w:r>
      <w:r w:rsidRPr="00A90DF8">
        <w:rPr>
          <w:rFonts w:ascii="Times New Roman" w:hAnsi="Times New Roman" w:cs="Times New Roman"/>
          <w:szCs w:val="24"/>
          <w:vertAlign w:val="subscript"/>
          <w:lang w:val="en-GB"/>
        </w:rPr>
        <w:t>1</w:t>
      </w:r>
      <w:r w:rsidRPr="00A90DF8">
        <w:rPr>
          <w:rFonts w:ascii="Times New Roman" w:hAnsi="Times New Roman" w:cs="Times New Roman"/>
          <w:szCs w:val="24"/>
          <w:lang w:val="en-GB"/>
        </w:rPr>
        <w:t xml:space="preserve"> are the current year’s accumulated and previous year’s NPP, respectively, and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turnover</w:t>
      </w:r>
      <w:r w:rsidRPr="00A90DF8">
        <w:rPr>
          <w:rFonts w:ascii="Times New Roman" w:hAnsi="Times New Roman" w:cs="Times New Roman"/>
          <w:szCs w:val="24"/>
          <w:lang w:val="en-GB"/>
        </w:rPr>
        <w:t xml:space="preserve"> is the expected amount of N to be reallocated from turnover of leaves, fine roots and sapwood, based on tissue C:N ratios and biomass from the previous year.</w:t>
      </w:r>
    </w:p>
    <w:p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the current day’s bulk N demand cannot be fulfilled by the present size of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avail</w:t>
      </w:r>
      <w:r w:rsidRPr="00A90DF8">
        <w:rPr>
          <w:rFonts w:ascii="Times New Roman" w:hAnsi="Times New Roman" w:cs="Times New Roman"/>
          <w:szCs w:val="24"/>
          <w:lang w:val="en-GB"/>
        </w:rPr>
        <w:t xml:space="preserve">, total uptake is reduced to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avail</w:t>
      </w:r>
      <w:r w:rsidRPr="00A90DF8">
        <w:rPr>
          <w:rFonts w:ascii="Times New Roman" w:hAnsi="Times New Roman" w:cs="Times New Roman"/>
          <w:szCs w:val="24"/>
          <w:lang w:val="en-GB"/>
        </w:rPr>
        <w:t xml:space="preserve">. Uptake may also be further reduced to a ceiling,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up, max</w:t>
      </w:r>
      <w:r w:rsidRPr="00A90DF8">
        <w:rPr>
          <w:rFonts w:ascii="Times New Roman" w:hAnsi="Times New Roman" w:cs="Times New Roman"/>
          <w:szCs w:val="24"/>
          <w:lang w:val="en-GB"/>
        </w:rPr>
        <w:t>, computed following Zaehle &amp; Friend (2010) as:</w:t>
      </w:r>
    </w:p>
    <w:p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14"/>
          <w:szCs w:val="24"/>
          <w:lang w:val="en-GB"/>
        </w:rPr>
        <w:object w:dxaOrig="4680" w:dyaOrig="380">
          <v:shape id="_x0000_i1038" type="#_x0000_t75" style="width:234pt;height:18.75pt" o:ole="">
            <v:imagedata r:id="rId34" o:title=""/>
          </v:shape>
          <o:OLEObject Type="Embed" ProgID="Equation.3" ShapeID="_x0000_i1038" DrawAspect="Content" ObjectID="_1565787934" r:id="rId35"/>
        </w:object>
      </w:r>
    </w:p>
    <w:p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up,root</w:t>
      </w:r>
      <w:r w:rsidRPr="00A90DF8">
        <w:rPr>
          <w:rFonts w:ascii="Times New Roman" w:hAnsi="Times New Roman" w:cs="Times New Roman"/>
          <w:szCs w:val="24"/>
          <w:lang w:val="en-GB"/>
        </w:rPr>
        <w:t xml:space="preserve"> is a linear scalar of the maximum N uptake per unit fine root biomass, </w:t>
      </w:r>
      <w:r w:rsidRPr="00A90DF8">
        <w:rPr>
          <w:rFonts w:ascii="Times New Roman" w:hAnsi="Times New Roman" w:cs="Times New Roman"/>
          <w:i/>
          <w:szCs w:val="24"/>
          <w:lang w:val="en-GB"/>
        </w:rPr>
        <w:t>C</w:t>
      </w:r>
      <w:r w:rsidRPr="00A90DF8">
        <w:rPr>
          <w:rFonts w:ascii="Times New Roman" w:hAnsi="Times New Roman" w:cs="Times New Roman"/>
          <w:szCs w:val="24"/>
          <w:vertAlign w:val="subscript"/>
          <w:lang w:val="en-GB"/>
        </w:rPr>
        <w:t>root</w:t>
      </w:r>
      <w:r w:rsidRPr="00A90DF8">
        <w:rPr>
          <w:rFonts w:ascii="Times New Roman" w:hAnsi="Times New Roman" w:cs="Times New Roman"/>
          <w:szCs w:val="24"/>
          <w:lang w:val="en-GB"/>
        </w:rPr>
        <w:t>, assuming a proportional increase in uptake capacity with root exploration volume, assigned the fixed values 2.8 and 5.51 gN kgC</w:t>
      </w:r>
      <w:r w:rsidRPr="00A90DF8">
        <w:rPr>
          <w:rFonts w:ascii="Times New Roman" w:hAnsi="Times New Roman" w:cs="Times New Roman"/>
          <w:szCs w:val="24"/>
          <w:vertAlign w:val="superscript"/>
          <w:lang w:val="en-GB"/>
        </w:rPr>
        <w:t>–1</w:t>
      </w:r>
      <w:r w:rsidRPr="00A90DF8">
        <w:rPr>
          <w:rFonts w:ascii="Times New Roman" w:hAnsi="Times New Roman" w:cs="Times New Roman"/>
          <w:szCs w:val="24"/>
          <w:lang w:val="en-GB"/>
        </w:rPr>
        <w:t xml:space="preserve"> day</w:t>
      </w:r>
      <w:r w:rsidRPr="00A90DF8">
        <w:rPr>
          <w:rFonts w:ascii="Times New Roman" w:hAnsi="Times New Roman" w:cs="Times New Roman"/>
          <w:szCs w:val="24"/>
          <w:vertAlign w:val="superscript"/>
          <w:lang w:val="en-GB"/>
        </w:rPr>
        <w:t>–1</w:t>
      </w:r>
      <w:r w:rsidRPr="00A90DF8">
        <w:rPr>
          <w:rFonts w:ascii="Times New Roman" w:hAnsi="Times New Roman" w:cs="Times New Roman"/>
          <w:szCs w:val="24"/>
          <w:lang w:val="en-GB"/>
        </w:rPr>
        <w:t xml:space="preserve"> for woody PFTs and grasses, respectively (Rothstein et al. 2000; Macduff et al. 2002). Modifiers account for the effects of the current mineral N pool, soil temperature (</w:t>
      </w:r>
      <w:r>
        <w:rPr>
          <w:rFonts w:ascii="Times New Roman" w:hAnsi="Times New Roman" w:cs="Times New Roman"/>
          <w:szCs w:val="24"/>
          <w:lang w:val="en-GB"/>
        </w:rPr>
        <w:t>same as for decay rates</w:t>
      </w:r>
      <w:r w:rsidRPr="00A90DF8">
        <w:rPr>
          <w:rFonts w:ascii="Times New Roman" w:hAnsi="Times New Roman" w:cs="Times New Roman"/>
          <w:szCs w:val="24"/>
          <w:lang w:val="en-GB"/>
        </w:rPr>
        <w:t>) and plant N status on uptake capacity, as follows:</w:t>
      </w:r>
    </w:p>
    <w:p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30"/>
          <w:szCs w:val="24"/>
          <w:lang w:val="en-GB"/>
        </w:rPr>
        <w:object w:dxaOrig="3440" w:dyaOrig="680">
          <v:shape id="_x0000_i1039" type="#_x0000_t75" style="width:171.75pt;height:33.75pt" o:ole="">
            <v:imagedata r:id="rId36" o:title=""/>
          </v:shape>
          <o:OLEObject Type="Embed" ProgID="Equation.3" ShapeID="_x0000_i1039" DrawAspect="Content" ObjectID="_1565787935" r:id="rId37"/>
        </w:object>
      </w:r>
    </w:p>
    <w:p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representing a combined linear and saturating effect of mineral N concentration on N uptake (Zaehle &amp; Friend 2010), with </w:t>
      </w:r>
      <w:r w:rsidRPr="00A90DF8">
        <w:rPr>
          <w:rFonts w:ascii="Times New Roman" w:hAnsi="Times New Roman" w:cs="Times New Roman"/>
          <w:i/>
          <w:szCs w:val="24"/>
          <w:lang w:val="en-GB"/>
        </w:rPr>
        <w:t>k</w:t>
      </w:r>
      <w:r w:rsidRPr="00A90DF8">
        <w:rPr>
          <w:rFonts w:ascii="Times New Roman" w:hAnsi="Times New Roman" w:cs="Times New Roman"/>
          <w:i/>
          <w:szCs w:val="24"/>
          <w:vertAlign w:val="subscript"/>
          <w:lang w:val="en-GB"/>
        </w:rPr>
        <w:t>m</w:t>
      </w:r>
      <w:r w:rsidRPr="00A90DF8">
        <w:rPr>
          <w:rFonts w:ascii="Times New Roman" w:hAnsi="Times New Roman" w:cs="Times New Roman"/>
          <w:szCs w:val="24"/>
          <w:lang w:val="en-GB"/>
        </w:rPr>
        <w:t>, the half-saturation concentration for N uptake, set to 1.48 gN m</w:t>
      </w:r>
      <w:r w:rsidRPr="00A90DF8">
        <w:rPr>
          <w:rFonts w:ascii="Times New Roman" w:hAnsi="Times New Roman" w:cs="Times New Roman"/>
          <w:szCs w:val="24"/>
          <w:vertAlign w:val="superscript"/>
          <w:lang w:val="en-GB"/>
        </w:rPr>
        <w:t>–3</w:t>
      </w:r>
      <w:r w:rsidRPr="00A90DF8">
        <w:rPr>
          <w:rFonts w:ascii="Times New Roman" w:hAnsi="Times New Roman" w:cs="Times New Roman"/>
          <w:szCs w:val="24"/>
          <w:lang w:val="en-GB"/>
        </w:rPr>
        <w:t xml:space="preserve"> for woody PFTs (Rothstein et al. 2000) and 1.19 gN m</w:t>
      </w:r>
      <w:r w:rsidRPr="00A90DF8">
        <w:rPr>
          <w:rFonts w:ascii="Times New Roman" w:hAnsi="Times New Roman" w:cs="Times New Roman"/>
          <w:szCs w:val="24"/>
          <w:vertAlign w:val="superscript"/>
          <w:lang w:val="en-GB"/>
        </w:rPr>
        <w:t>–3</w:t>
      </w:r>
      <w:r w:rsidRPr="00A90DF8">
        <w:rPr>
          <w:rFonts w:ascii="Times New Roman" w:hAnsi="Times New Roman" w:cs="Times New Roman"/>
          <w:szCs w:val="24"/>
          <w:lang w:val="en-GB"/>
        </w:rPr>
        <w:t xml:space="preserve"> for grasses (Macduff et al. 2002); </w:t>
      </w:r>
      <w:r w:rsidRPr="00A90DF8">
        <w:rPr>
          <w:rFonts w:ascii="Times New Roman" w:hAnsi="Times New Roman" w:cs="Times New Roman"/>
          <w:i/>
          <w:szCs w:val="24"/>
          <w:lang w:val="en-GB"/>
        </w:rPr>
        <w:t>z</w:t>
      </w:r>
      <w:r w:rsidRPr="00A90DF8">
        <w:rPr>
          <w:rFonts w:ascii="Times New Roman" w:hAnsi="Times New Roman" w:cs="Times New Roman"/>
          <w:szCs w:val="24"/>
          <w:vertAlign w:val="subscript"/>
          <w:lang w:val="en-GB"/>
        </w:rPr>
        <w:t>soil</w:t>
      </w:r>
      <w:r w:rsidRPr="00A90DF8">
        <w:rPr>
          <w:rFonts w:ascii="Times New Roman" w:hAnsi="Times New Roman" w:cs="Times New Roman"/>
          <w:szCs w:val="24"/>
          <w:lang w:val="en-GB"/>
        </w:rPr>
        <w:t xml:space="preserve"> is the soil column depth (1.5 m).</w:t>
      </w:r>
    </w:p>
    <w:p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34"/>
          <w:szCs w:val="24"/>
          <w:lang w:val="en-GB"/>
        </w:rPr>
        <w:object w:dxaOrig="5820" w:dyaOrig="800">
          <v:shape id="_x0000_i1040" type="#_x0000_t75" style="width:291pt;height:39.75pt" o:ole="">
            <v:imagedata r:id="rId38" o:title=""/>
          </v:shape>
          <o:OLEObject Type="Embed" ProgID="Equation.3" ShapeID="_x0000_i1040" DrawAspect="Content" ObjectID="_1565787936" r:id="rId39"/>
        </w:object>
      </w:r>
    </w:p>
    <w:p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representing a tendency for N uptake to increase as the concentration of relatively mobile N compounds within the plant, characterised by </w:t>
      </w:r>
      <w:r w:rsidRPr="00A90DF8">
        <w:rPr>
          <w:rFonts w:ascii="Times New Roman" w:hAnsi="Times New Roman" w:cs="Times New Roman"/>
          <w:i/>
          <w:szCs w:val="24"/>
          <w:lang w:val="en-GB"/>
        </w:rPr>
        <w:t>NC</w:t>
      </w:r>
      <w:r w:rsidRPr="00A90DF8">
        <w:rPr>
          <w:rFonts w:ascii="Times New Roman" w:hAnsi="Times New Roman" w:cs="Times New Roman"/>
          <w:szCs w:val="24"/>
          <w:vertAlign w:val="subscript"/>
          <w:lang w:val="en-GB"/>
        </w:rPr>
        <w:t>plant</w:t>
      </w:r>
      <w:r w:rsidRPr="00A90DF8">
        <w:rPr>
          <w:rFonts w:ascii="Times New Roman" w:hAnsi="Times New Roman" w:cs="Times New Roman"/>
          <w:szCs w:val="24"/>
          <w:lang w:val="en-GB"/>
        </w:rPr>
        <w:t xml:space="preserve"> (below) declines. </w:t>
      </w:r>
      <w:r w:rsidRPr="00A90DF8">
        <w:rPr>
          <w:rFonts w:ascii="Times New Roman" w:hAnsi="Times New Roman" w:cs="Times New Roman"/>
          <w:i/>
          <w:szCs w:val="24"/>
          <w:lang w:val="en-GB"/>
        </w:rPr>
        <w:t>CN</w:t>
      </w:r>
      <w:r w:rsidRPr="00A90DF8">
        <w:rPr>
          <w:rFonts w:ascii="Times New Roman" w:hAnsi="Times New Roman" w:cs="Times New Roman"/>
          <w:szCs w:val="24"/>
          <w:vertAlign w:val="subscript"/>
          <w:lang w:val="en-GB"/>
        </w:rPr>
        <w:t>leaf</w:t>
      </w:r>
      <w:r w:rsidRPr="00A90DF8">
        <w:rPr>
          <w:rFonts w:ascii="Times New Roman" w:hAnsi="Times New Roman" w:cs="Times New Roman"/>
          <w:i/>
          <w:szCs w:val="24"/>
          <w:vertAlign w:val="subscript"/>
          <w:lang w:val="en-GB"/>
        </w:rPr>
        <w:t>,</w:t>
      </w:r>
      <w:r w:rsidRPr="00A90DF8">
        <w:rPr>
          <w:rFonts w:ascii="Times New Roman" w:hAnsi="Times New Roman" w:cs="Times New Roman"/>
          <w:szCs w:val="24"/>
          <w:vertAlign w:val="subscript"/>
          <w:lang w:val="en-GB"/>
        </w:rPr>
        <w:t>min</w:t>
      </w:r>
      <w:r w:rsidRPr="00A90DF8">
        <w:rPr>
          <w:rFonts w:ascii="Times New Roman" w:hAnsi="Times New Roman" w:cs="Times New Roman"/>
          <w:szCs w:val="24"/>
          <w:lang w:val="en-GB"/>
        </w:rPr>
        <w:t xml:space="preserve"> and </w:t>
      </w:r>
      <w:r w:rsidRPr="00A90DF8">
        <w:rPr>
          <w:rFonts w:ascii="Times New Roman" w:hAnsi="Times New Roman" w:cs="Times New Roman"/>
          <w:i/>
          <w:szCs w:val="24"/>
          <w:lang w:val="en-GB"/>
        </w:rPr>
        <w:t>CN</w:t>
      </w:r>
      <w:r w:rsidRPr="00A90DF8">
        <w:rPr>
          <w:rFonts w:ascii="Times New Roman" w:hAnsi="Times New Roman" w:cs="Times New Roman"/>
          <w:szCs w:val="24"/>
          <w:vertAlign w:val="subscript"/>
          <w:lang w:val="en-GB"/>
        </w:rPr>
        <w:t>leaf</w:t>
      </w:r>
      <w:r w:rsidRPr="00A90DF8">
        <w:rPr>
          <w:rFonts w:ascii="Times New Roman" w:hAnsi="Times New Roman" w:cs="Times New Roman"/>
          <w:i/>
          <w:szCs w:val="24"/>
          <w:vertAlign w:val="subscript"/>
          <w:lang w:val="en-GB"/>
        </w:rPr>
        <w:t>,</w:t>
      </w:r>
      <w:r w:rsidRPr="00A90DF8">
        <w:rPr>
          <w:rFonts w:ascii="Times New Roman" w:hAnsi="Times New Roman" w:cs="Times New Roman"/>
          <w:szCs w:val="24"/>
          <w:vertAlign w:val="subscript"/>
          <w:lang w:val="en-GB"/>
        </w:rPr>
        <w:t>max</w:t>
      </w:r>
      <w:r w:rsidRPr="00A90DF8">
        <w:rPr>
          <w:rFonts w:ascii="Times New Roman" w:hAnsi="Times New Roman" w:cs="Times New Roman"/>
          <w:szCs w:val="24"/>
          <w:lang w:val="en-GB"/>
        </w:rPr>
        <w:t xml:space="preserve"> are the prescribed minimum and maximum bounds for leaf C:N.</w:t>
      </w:r>
    </w:p>
    <w:p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30"/>
          <w:szCs w:val="24"/>
          <w:lang w:val="en-GB"/>
        </w:rPr>
        <w:object w:dxaOrig="2180" w:dyaOrig="700">
          <v:shape id="_x0000_i1041" type="#_x0000_t75" style="width:108.75pt;height:35.25pt" o:ole="">
            <v:imagedata r:id="rId40" o:title=""/>
          </v:shape>
          <o:OLEObject Type="Embed" ProgID="Equation.3" ShapeID="_x0000_i1041" DrawAspect="Content" ObjectID="_1565787937" r:id="rId41"/>
        </w:object>
      </w:r>
    </w:p>
    <w:p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lastRenderedPageBreak/>
        <w:t xml:space="preserve">Vegetation N demand and uptake are computed each daily time step for each average individual plant (in practice, each age/size class in each replicate patch for woody PFTs, and once for the herbaceous ground layer in each patch). In the event that bulk demand cannot be met by the available N supply, the supply is partitioned among individuals in proportion to their relative uptake strength </w:t>
      </w:r>
      <w:r w:rsidRPr="00A90DF8">
        <w:rPr>
          <w:rFonts w:ascii="Times New Roman" w:hAnsi="Times New Roman" w:cs="Times New Roman"/>
          <w:i/>
          <w:szCs w:val="24"/>
          <w:lang w:val="en-GB"/>
        </w:rPr>
        <w:t>f</w:t>
      </w:r>
      <w:r w:rsidRPr="00A90DF8">
        <w:rPr>
          <w:rFonts w:ascii="Times New Roman" w:hAnsi="Times New Roman" w:cs="Times New Roman"/>
          <w:i/>
          <w:szCs w:val="24"/>
          <w:vertAlign w:val="subscript"/>
          <w:lang w:val="en-GB"/>
        </w:rPr>
        <w:t>Nup</w:t>
      </w:r>
      <w:r w:rsidRPr="00A90DF8">
        <w:rPr>
          <w:rFonts w:ascii="Times New Roman" w:hAnsi="Times New Roman" w:cs="Times New Roman"/>
          <w:szCs w:val="24"/>
          <w:lang w:val="en-GB"/>
        </w:rPr>
        <w:t xml:space="preserve"> which is related to estimated fine root surface area following:</w:t>
      </w:r>
    </w:p>
    <w:p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14"/>
          <w:szCs w:val="24"/>
          <w:lang w:val="en-GB"/>
        </w:rPr>
        <w:object w:dxaOrig="3580" w:dyaOrig="420">
          <v:shape id="_x0000_i1042" type="#_x0000_t75" style="width:179.25pt;height:21.75pt" o:ole="">
            <v:imagedata r:id="rId42" o:title=""/>
          </v:shape>
          <o:OLEObject Type="Embed" ProgID="Equation.3" ShapeID="_x0000_i1042" DrawAspect="Content" ObjectID="_1565787938" r:id="rId43"/>
        </w:object>
      </w:r>
    </w:p>
    <w:p w:rsidR="00AC607A" w:rsidRPr="00A90DF8" w:rsidRDefault="00AC607A" w:rsidP="00AC607A">
      <w:pPr>
        <w:tabs>
          <w:tab w:val="right" w:pos="9063"/>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w:t>
      </w:r>
      <w:r w:rsidRPr="00A90DF8">
        <w:rPr>
          <w:rFonts w:ascii="Times New Roman" w:hAnsi="Times New Roman" w:cs="Times New Roman"/>
          <w:i/>
          <w:szCs w:val="24"/>
          <w:lang w:val="en-GB"/>
        </w:rPr>
        <w:t>X</w:t>
      </w:r>
      <w:r w:rsidRPr="00A90DF8">
        <w:rPr>
          <w:rFonts w:ascii="Times New Roman" w:hAnsi="Times New Roman" w:cs="Times New Roman"/>
          <w:szCs w:val="24"/>
          <w:lang w:val="en-GB"/>
        </w:rPr>
        <w:t xml:space="preserve"> (indiv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is stem (cohort) density (included as a weighting factor for the most abundant cohorts) and </w:t>
      </w:r>
      <w:r w:rsidRPr="00A90DF8">
        <w:rPr>
          <w:rFonts w:ascii="Times New Roman" w:hAnsi="Times New Roman" w:cs="Times New Roman"/>
          <w:i/>
          <w:szCs w:val="24"/>
          <w:lang w:val="en-GB"/>
        </w:rPr>
        <w:t>k</w:t>
      </w:r>
      <w:r w:rsidRPr="00A90DF8">
        <w:rPr>
          <w:rFonts w:ascii="Times New Roman" w:hAnsi="Times New Roman" w:cs="Times New Roman"/>
          <w:szCs w:val="24"/>
          <w:vertAlign w:val="subscript"/>
          <w:lang w:val="en-GB"/>
        </w:rPr>
        <w:t>Nup</w:t>
      </w:r>
      <w:r w:rsidRPr="00A90DF8">
        <w:rPr>
          <w:rFonts w:ascii="Times New Roman" w:hAnsi="Times New Roman" w:cs="Times New Roman"/>
          <w:szCs w:val="24"/>
          <w:lang w:val="en-GB"/>
        </w:rPr>
        <w:t xml:space="preserve">, set to 1.6 for woody PFTs and 1.9 for grasses, weighs N uptake towards PFTs having shallower root distributions, coinciding with an assumed greater concentration of available N in the upper soil layer (Franzluebbers &amp; Stuedemann 2009). </w:t>
      </w:r>
      <w:r>
        <w:rPr>
          <w:rFonts w:ascii="Times New Roman" w:hAnsi="Times New Roman" w:cs="Times New Roman"/>
          <w:szCs w:val="24"/>
          <w:lang w:val="en-GB"/>
        </w:rPr>
        <w:t xml:space="preserve">It </w:t>
      </w:r>
      <w:r w:rsidRPr="00A90DF8">
        <w:rPr>
          <w:rFonts w:ascii="Times New Roman" w:hAnsi="Times New Roman" w:cs="Times New Roman"/>
          <w:szCs w:val="24"/>
          <w:lang w:val="en-GB"/>
        </w:rPr>
        <w:t>also implies that plants become more efficient at taking up N when their store of relatively mobile N approaches its lower limit, e.g. through physiological up-regulation of root uptake capacity (Raynaud &amp; Leadley 2004); the existence of such a response is also suggested by studies of plant-mycorrhizal associations, which are often more developed in N-depleted habitats (Olsrud et al. 2004).</w:t>
      </w:r>
    </w:p>
    <w:p w:rsidR="00AC607A"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Where N uptake is insufficient to meet individual demand, individuals attempt to fulfil the deficit using their current labile N store. If demand is still not met after the N store is depleted, rubisco capacity and thereby leaf and whole-plant demand (as well as photosynthesis) are reduced to the maximum level that can be satisfied given the current supply plus storage, effecting N limitation. The N store is replenished, up to its maximum capacity (see above), on the last day of the year by retranslocation of up to 50% of the N mass of shed leaves, fine roots and sapwood on conversion to heartwood (Aerts 1996, Vergutz et al. 2012).</w:t>
      </w:r>
    </w:p>
    <w:p w:rsidR="00AC607A" w:rsidRPr="00D4050F" w:rsidRDefault="00AC607A" w:rsidP="00AC607A">
      <w:pPr>
        <w:tabs>
          <w:tab w:val="right" w:pos="9000"/>
        </w:tabs>
        <w:spacing w:after="240"/>
        <w:jc w:val="both"/>
        <w:rPr>
          <w:rFonts w:ascii="Times New Roman" w:hAnsi="Times New Roman" w:cs="Times New Roman"/>
          <w:szCs w:val="24"/>
          <w:lang w:val="en-GB"/>
        </w:rPr>
      </w:pPr>
      <w:r>
        <w:rPr>
          <w:rFonts w:ascii="Times New Roman" w:hAnsi="Times New Roman" w:cs="Times New Roman"/>
          <w:szCs w:val="24"/>
          <w:lang w:val="en-GB"/>
        </w:rPr>
        <w:t>N demand and stress is modelled in a similar way as water demand and stress. First individual N demand and uptake capacity is calculated in ndemand(), if uptake capacity cannot meet demand then N stress on rubisco capacity (vmax) is determined in vmax_nitrogen_stress(), all resolved in canopy_exchange() just as for water demand and stress.</w:t>
      </w:r>
    </w:p>
    <w:p w:rsidR="00AC607A" w:rsidRPr="00243517" w:rsidRDefault="00AC607A" w:rsidP="00AC607A">
      <w:pPr>
        <w:pStyle w:val="Heading3"/>
        <w:rPr>
          <w:lang w:val="en-GB"/>
        </w:rPr>
      </w:pPr>
      <w:bookmarkStart w:id="32" w:name="_Toc491862786"/>
      <w:r w:rsidRPr="00243517">
        <w:rPr>
          <w:lang w:val="en-GB"/>
        </w:rPr>
        <w:t xml:space="preserve">Plant </w:t>
      </w:r>
      <w:r w:rsidRPr="00D4050F">
        <w:t>growth and C and N allocation</w:t>
      </w:r>
      <w:bookmarkEnd w:id="32"/>
    </w:p>
    <w:p w:rsidR="00AC607A" w:rsidRPr="00A90DF8" w:rsidRDefault="00AC607A" w:rsidP="00AC607A">
      <w:pPr>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Plant growth takes place on the last day of the simulation year by allocation of annual accrued NPP to the biomass compartments leaves, fine roots and (for woody PFTs) sapwood subject to allometric constraints. The only modification resulting from the incorporation of N cycling in the model </w:t>
      </w:r>
      <w:r>
        <w:rPr>
          <w:rFonts w:ascii="Times New Roman" w:hAnsi="Times New Roman" w:cs="Times New Roman"/>
          <w:szCs w:val="24"/>
          <w:lang w:val="en-GB"/>
        </w:rPr>
        <w:t xml:space="preserve">to the allocation scheme </w:t>
      </w:r>
      <w:r w:rsidRPr="00A90DF8">
        <w:rPr>
          <w:rFonts w:ascii="Times New Roman" w:hAnsi="Times New Roman" w:cs="Times New Roman"/>
          <w:szCs w:val="24"/>
          <w:lang w:val="en-GB"/>
        </w:rPr>
        <w:t>is the addition of an N stress scalar (</w:t>
      </w:r>
      <w:r w:rsidRPr="00A90DF8">
        <w:rPr>
          <w:rFonts w:ascii="Times New Roman" w:hAnsi="Times New Roman" w:cs="Times New Roman"/>
          <w:szCs w:val="24"/>
          <w:lang w:val="en-GB"/>
        </w:rPr>
        <w:sym w:font="Symbol" w:char="F075"/>
      </w:r>
      <w:r w:rsidRPr="00A90DF8">
        <w:rPr>
          <w:rFonts w:ascii="Times New Roman" w:hAnsi="Times New Roman" w:cs="Times New Roman"/>
          <w:szCs w:val="24"/>
          <w:lang w:val="en-GB"/>
        </w:rPr>
        <w:t>) in the functional balance constraint that governs the relative allocation of biomass to foliage versus fine roots:</w:t>
      </w:r>
    </w:p>
    <w:p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12"/>
          <w:szCs w:val="24"/>
          <w:lang w:val="en-GB"/>
        </w:rPr>
        <w:object w:dxaOrig="2740" w:dyaOrig="360">
          <v:shape id="_x0000_i1043" type="#_x0000_t75" style="width:137.25pt;height:18pt" o:ole="">
            <v:imagedata r:id="rId44" o:title=""/>
          </v:shape>
          <o:OLEObject Type="Embed" ProgID="Equation.3" ShapeID="_x0000_i1043" DrawAspect="Content" ObjectID="_1565787939" r:id="rId45"/>
        </w:object>
      </w:r>
    </w:p>
    <w:p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lastRenderedPageBreak/>
        <w:t xml:space="preserve">where </w:t>
      </w:r>
      <w:r w:rsidRPr="00A90DF8">
        <w:rPr>
          <w:rFonts w:ascii="Times New Roman" w:hAnsi="Times New Roman" w:cs="Times New Roman"/>
          <w:i/>
          <w:szCs w:val="24"/>
          <w:lang w:val="en-GB"/>
        </w:rPr>
        <w:t>lr</w:t>
      </w:r>
      <w:r w:rsidRPr="00A90DF8">
        <w:rPr>
          <w:rFonts w:ascii="Times New Roman" w:hAnsi="Times New Roman" w:cs="Times New Roman"/>
          <w:szCs w:val="24"/>
          <w:vertAlign w:val="subscript"/>
          <w:lang w:val="en-GB"/>
        </w:rPr>
        <w:t>max</w:t>
      </w:r>
      <w:r w:rsidRPr="00A90DF8">
        <w:rPr>
          <w:rFonts w:ascii="Times New Roman" w:hAnsi="Times New Roman" w:cs="Times New Roman"/>
          <w:szCs w:val="24"/>
          <w:lang w:val="en-GB"/>
        </w:rPr>
        <w:t xml:space="preserve"> is </w:t>
      </w:r>
      <w:r>
        <w:rPr>
          <w:rFonts w:ascii="Times New Roman" w:hAnsi="Times New Roman" w:cs="Times New Roman"/>
          <w:szCs w:val="24"/>
          <w:lang w:val="en-GB"/>
        </w:rPr>
        <w:t xml:space="preserve">a PFT-specific constant (Table </w:t>
      </w:r>
      <w:r w:rsidRPr="00A90DF8">
        <w:rPr>
          <w:rFonts w:ascii="Times New Roman" w:hAnsi="Times New Roman" w:cs="Times New Roman"/>
          <w:szCs w:val="24"/>
          <w:lang w:val="en-GB"/>
        </w:rPr>
        <w:t xml:space="preserve">2) and </w:t>
      </w:r>
      <w:r w:rsidRPr="00A90DF8">
        <w:rPr>
          <w:rFonts w:ascii="Times New Roman" w:hAnsi="Times New Roman" w:cs="Times New Roman"/>
          <w:szCs w:val="24"/>
          <w:lang w:val="en-GB"/>
        </w:rPr>
        <w:sym w:font="Symbol" w:char="F077"/>
      </w:r>
      <w:r w:rsidRPr="00A90DF8">
        <w:rPr>
          <w:rFonts w:ascii="Times New Roman" w:hAnsi="Times New Roman" w:cs="Times New Roman"/>
          <w:szCs w:val="24"/>
          <w:lang w:val="en-GB"/>
        </w:rPr>
        <w:t xml:space="preserve"> is a soil moisture stress scalar in the range 0-1, with smaller values reflecting increased soil moisture stress (Sitch et al. 2003). Where </w:t>
      </w:r>
      <w:r w:rsidRPr="00A90DF8">
        <w:rPr>
          <w:rFonts w:ascii="Times New Roman" w:hAnsi="Times New Roman" w:cs="Times New Roman"/>
          <w:i/>
          <w:szCs w:val="24"/>
          <w:lang w:val="en-GB"/>
        </w:rPr>
        <w:t>N</w:t>
      </w:r>
      <w:r w:rsidRPr="00A90DF8">
        <w:rPr>
          <w:rFonts w:ascii="Times New Roman" w:hAnsi="Times New Roman" w:cs="Times New Roman"/>
          <w:szCs w:val="24"/>
          <w:lang w:val="en-GB"/>
        </w:rPr>
        <w:t xml:space="preserve"> stress exceeds soil moisture stress, this results in an increased allocation of biomass to fine roots at the expense of foliage:</w:t>
      </w:r>
    </w:p>
    <w:p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32"/>
          <w:szCs w:val="24"/>
          <w:lang w:val="en-GB"/>
        </w:rPr>
        <w:object w:dxaOrig="2240" w:dyaOrig="760">
          <v:shape id="_x0000_i1044" type="#_x0000_t75" style="width:111.75pt;height:38.25pt" o:ole="">
            <v:imagedata r:id="rId46" o:title=""/>
          </v:shape>
          <o:OLEObject Type="Embed" ProgID="Equation.3" ShapeID="_x0000_i1044" DrawAspect="Content" ObjectID="_1565787940" r:id="rId47"/>
        </w:object>
      </w:r>
    </w:p>
    <w:p w:rsidR="00AC607A" w:rsidRPr="00A90DF8" w:rsidRDefault="00AC607A" w:rsidP="00AC607A">
      <w:pPr>
        <w:tabs>
          <w:tab w:val="right" w:pos="9000"/>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where </w:t>
      </w:r>
      <w:r w:rsidRPr="00A90DF8">
        <w:rPr>
          <w:rFonts w:ascii="Times New Roman" w:hAnsi="Times New Roman" w:cs="Times New Roman"/>
          <w:i/>
          <w:szCs w:val="24"/>
          <w:lang w:val="en-GB"/>
        </w:rPr>
        <w:t>CN</w:t>
      </w:r>
      <w:r w:rsidRPr="00A90DF8">
        <w:rPr>
          <w:rFonts w:ascii="Times New Roman" w:hAnsi="Times New Roman" w:cs="Times New Roman"/>
          <w:szCs w:val="24"/>
          <w:vertAlign w:val="subscript"/>
          <w:lang w:val="en-GB"/>
        </w:rPr>
        <w:t>leaf,aopt</w:t>
      </w:r>
      <w:r w:rsidRPr="00A90DF8">
        <w:rPr>
          <w:rFonts w:ascii="Times New Roman" w:hAnsi="Times New Roman" w:cs="Times New Roman"/>
          <w:szCs w:val="24"/>
          <w:lang w:val="en-GB"/>
        </w:rPr>
        <w:t xml:space="preserve"> is the leaf C:N ratio that would have been realised if plant </w:t>
      </w:r>
      <w:r w:rsidRPr="00A90DF8">
        <w:rPr>
          <w:rFonts w:ascii="Times New Roman" w:hAnsi="Times New Roman" w:cs="Times New Roman"/>
          <w:i/>
          <w:szCs w:val="24"/>
          <w:lang w:val="en-GB"/>
        </w:rPr>
        <w:t>N</w:t>
      </w:r>
      <w:r w:rsidRPr="00A90DF8">
        <w:rPr>
          <w:rFonts w:ascii="Times New Roman" w:hAnsi="Times New Roman" w:cs="Times New Roman"/>
          <w:szCs w:val="24"/>
          <w:lang w:val="en-GB"/>
        </w:rPr>
        <w:t xml:space="preserve"> demand had been fulfilled by the available supply plus storage every day of the current year; </w:t>
      </w:r>
      <w:r w:rsidRPr="00A90DF8">
        <w:rPr>
          <w:rFonts w:ascii="Times New Roman" w:hAnsi="Times New Roman" w:cs="Times New Roman"/>
          <w:i/>
          <w:szCs w:val="24"/>
          <w:lang w:val="en-GB"/>
        </w:rPr>
        <w:t>C</w:t>
      </w:r>
      <w:r w:rsidRPr="00A90DF8">
        <w:rPr>
          <w:rFonts w:ascii="Times New Roman" w:hAnsi="Times New Roman" w:cs="Times New Roman"/>
          <w:szCs w:val="24"/>
          <w:vertAlign w:val="subscript"/>
          <w:lang w:val="en-GB"/>
        </w:rPr>
        <w:t>leaf</w:t>
      </w:r>
      <w:r w:rsidRPr="00A90DF8">
        <w:rPr>
          <w:rFonts w:ascii="Times New Roman" w:hAnsi="Times New Roman" w:cs="Times New Roman"/>
          <w:szCs w:val="24"/>
          <w:lang w:val="en-GB"/>
        </w:rPr>
        <w:t xml:space="preserve"> and </w:t>
      </w:r>
      <w:r w:rsidRPr="00A90DF8">
        <w:rPr>
          <w:rFonts w:ascii="Times New Roman" w:hAnsi="Times New Roman" w:cs="Times New Roman"/>
          <w:i/>
          <w:szCs w:val="24"/>
          <w:lang w:val="en-GB"/>
        </w:rPr>
        <w:t>N</w:t>
      </w:r>
      <w:r w:rsidRPr="00A90DF8">
        <w:rPr>
          <w:rFonts w:ascii="Times New Roman" w:hAnsi="Times New Roman" w:cs="Times New Roman"/>
          <w:szCs w:val="24"/>
          <w:vertAlign w:val="subscript"/>
          <w:lang w:val="en-GB"/>
        </w:rPr>
        <w:t>leaf</w:t>
      </w:r>
      <w:r w:rsidRPr="00A90DF8">
        <w:rPr>
          <w:rFonts w:ascii="Times New Roman" w:hAnsi="Times New Roman" w:cs="Times New Roman"/>
          <w:szCs w:val="24"/>
          <w:lang w:val="en-GB"/>
        </w:rPr>
        <w:t xml:space="preserve"> are realised C and N mass, accounting for N limitation.</w:t>
      </w:r>
    </w:p>
    <w:p w:rsidR="00AC607A" w:rsidRPr="00243517" w:rsidRDefault="00AC607A" w:rsidP="00AC607A">
      <w:pPr>
        <w:pStyle w:val="Heading2"/>
        <w:spacing w:after="240"/>
        <w:jc w:val="both"/>
        <w:rPr>
          <w:szCs w:val="28"/>
          <w:lang w:val="en-GB"/>
        </w:rPr>
      </w:pPr>
      <w:bookmarkStart w:id="33" w:name="_Toc491862787"/>
      <w:r w:rsidRPr="00243517">
        <w:rPr>
          <w:szCs w:val="28"/>
          <w:lang w:val="en-GB"/>
        </w:rPr>
        <w:t>Additional updates</w:t>
      </w:r>
      <w:bookmarkEnd w:id="33"/>
    </w:p>
    <w:p w:rsidR="00AC607A" w:rsidRDefault="00AC607A" w:rsidP="00AC607A">
      <w:pPr>
        <w:pStyle w:val="Heading3"/>
        <w:rPr>
          <w:lang w:val="en-GB"/>
        </w:rPr>
      </w:pPr>
      <w:bookmarkStart w:id="34" w:name="_Toc491862788"/>
      <w:r w:rsidRPr="00A90DF8">
        <w:rPr>
          <w:lang w:val="en-GB"/>
        </w:rPr>
        <w:sym w:font="Symbol" w:char="F061"/>
      </w:r>
      <w:r w:rsidRPr="00A90DF8">
        <w:rPr>
          <w:i/>
          <w:vertAlign w:val="subscript"/>
          <w:lang w:val="en-GB"/>
        </w:rPr>
        <w:t>a</w:t>
      </w:r>
      <w:bookmarkEnd w:id="34"/>
      <w:r w:rsidRPr="00A90DF8">
        <w:rPr>
          <w:lang w:val="en-GB"/>
        </w:rPr>
        <w:t xml:space="preserve"> </w:t>
      </w:r>
    </w:p>
    <w:p w:rsidR="00AC607A" w:rsidRPr="00A90DF8" w:rsidRDefault="00AC607A" w:rsidP="00AC607A">
      <w:pPr>
        <w:tabs>
          <w:tab w:val="right" w:pos="9063"/>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 xml:space="preserve">The incorporation of N limitation naturally results in a reduction in simulated NPP, regionally and globally, relative to the C-only version of the model, which lacks such limitation. To compensate for this nutrient effect on global C balance and fluxes, the quantum efficiency scalar </w:t>
      </w:r>
      <w:r w:rsidRPr="00A90DF8">
        <w:rPr>
          <w:rFonts w:ascii="Times New Roman" w:hAnsi="Times New Roman" w:cs="Times New Roman"/>
          <w:szCs w:val="24"/>
          <w:lang w:val="en-GB"/>
        </w:rPr>
        <w:sym w:font="Symbol" w:char="F061"/>
      </w:r>
      <w:r w:rsidRPr="00A90DF8">
        <w:rPr>
          <w:rFonts w:ascii="Times New Roman" w:hAnsi="Times New Roman" w:cs="Times New Roman"/>
          <w:i/>
          <w:szCs w:val="24"/>
          <w:vertAlign w:val="subscript"/>
          <w:lang w:val="en-GB"/>
        </w:rPr>
        <w:t>a</w:t>
      </w:r>
      <w:r w:rsidRPr="00A90DF8">
        <w:rPr>
          <w:rFonts w:ascii="Times New Roman" w:hAnsi="Times New Roman" w:cs="Times New Roman"/>
          <w:szCs w:val="24"/>
          <w:lang w:val="en-GB"/>
        </w:rPr>
        <w:t xml:space="preserve"> was recalibrated to a value that resulted in simulated global C fluxes within the approximate range of observation-based estimates. For the C-only simulations of this study, which were performed with the C-N model, but with N limitation switched “off”, </w:t>
      </w:r>
      <w:r w:rsidRPr="00A90DF8">
        <w:rPr>
          <w:rFonts w:ascii="Times New Roman" w:hAnsi="Times New Roman" w:cs="Times New Roman"/>
          <w:szCs w:val="24"/>
          <w:lang w:val="en-GB"/>
        </w:rPr>
        <w:sym w:font="Symbol" w:char="F061"/>
      </w:r>
      <w:r w:rsidRPr="00A90DF8">
        <w:rPr>
          <w:rFonts w:ascii="Times New Roman" w:hAnsi="Times New Roman" w:cs="Times New Roman"/>
          <w:i/>
          <w:szCs w:val="24"/>
          <w:vertAlign w:val="subscript"/>
          <w:lang w:val="en-GB"/>
        </w:rPr>
        <w:t>a</w:t>
      </w:r>
      <w:r w:rsidRPr="00A90DF8">
        <w:rPr>
          <w:rFonts w:ascii="Times New Roman" w:hAnsi="Times New Roman" w:cs="Times New Roman"/>
          <w:szCs w:val="24"/>
          <w:lang w:val="en-GB"/>
        </w:rPr>
        <w:t xml:space="preserve"> was likewise calibrated to the global fluxes. The resulting settings of this parameter were 0.70 and 0.55 with N limitation enabled and disabled, respectively. It may be postulated that the 15 percentage-point differential between these values corresponds to the global limitation of primary production attributable to N limitation, whereas the residual difference of 30% between realised and potential canopy quantum efficiency, obtained with N limitation enabled, more closely reflects the spectral factors traditionally invoked to explain this parameter.</w:t>
      </w:r>
    </w:p>
    <w:p w:rsidR="00AC607A" w:rsidRDefault="00AC607A" w:rsidP="00AC607A">
      <w:pPr>
        <w:pStyle w:val="Heading3"/>
        <w:rPr>
          <w:lang w:val="en-GB"/>
        </w:rPr>
      </w:pPr>
      <w:bookmarkStart w:id="35" w:name="_Toc491862789"/>
      <w:r>
        <w:rPr>
          <w:lang w:val="en-GB"/>
        </w:rPr>
        <w:t>SLA</w:t>
      </w:r>
      <w:bookmarkEnd w:id="35"/>
    </w:p>
    <w:p w:rsidR="00AC607A" w:rsidRPr="00A90DF8" w:rsidRDefault="00AC607A" w:rsidP="00AC607A">
      <w:pPr>
        <w:spacing w:after="240"/>
        <w:jc w:val="both"/>
        <w:rPr>
          <w:rFonts w:ascii="Times New Roman" w:hAnsi="Times New Roman" w:cs="Times New Roman"/>
          <w:szCs w:val="24"/>
          <w:lang w:val="en-GB"/>
        </w:rPr>
      </w:pPr>
      <w:r w:rsidRPr="00A90DF8">
        <w:rPr>
          <w:rFonts w:ascii="Times New Roman" w:hAnsi="Times New Roman" w:cs="Times New Roman"/>
          <w:szCs w:val="24"/>
          <w:lang w:val="en-GB"/>
        </w:rPr>
        <w:t>In conjunction with the incorporation of N cycling, an equation linking SLA to the PFT parameter leaf longevity (</w:t>
      </w:r>
      <w:r w:rsidRPr="00A90DF8">
        <w:rPr>
          <w:rFonts w:ascii="Times New Roman" w:hAnsi="Times New Roman" w:cs="Times New Roman"/>
          <w:i/>
          <w:szCs w:val="24"/>
          <w:lang w:val="en-GB"/>
        </w:rPr>
        <w:t>a</w:t>
      </w:r>
      <w:r w:rsidRPr="00A90DF8">
        <w:rPr>
          <w:rFonts w:ascii="Times New Roman" w:hAnsi="Times New Roman" w:cs="Times New Roman"/>
          <w:szCs w:val="24"/>
          <w:vertAlign w:val="subscript"/>
          <w:lang w:val="en-GB"/>
        </w:rPr>
        <w:t>leaf</w:t>
      </w:r>
      <w:r w:rsidRPr="00A90DF8">
        <w:rPr>
          <w:rFonts w:ascii="Times New Roman" w:hAnsi="Times New Roman" w:cs="Times New Roman"/>
          <w:szCs w:val="24"/>
          <w:lang w:val="en-GB"/>
        </w:rPr>
        <w:t>), originally adopted from Reich et al. (1997), was replaced with separate parameterisations of the same relationship for needleleaved and broadleaved PFTs, following Reich et al. (1992). The new equation has the form:</w:t>
      </w:r>
    </w:p>
    <w:p w:rsidR="00AC607A" w:rsidRPr="00A90DF8" w:rsidRDefault="00AC607A" w:rsidP="00AC607A">
      <w:pPr>
        <w:tabs>
          <w:tab w:val="right" w:pos="9000"/>
        </w:tabs>
        <w:spacing w:after="240"/>
        <w:jc w:val="center"/>
        <w:rPr>
          <w:rFonts w:ascii="Times New Roman" w:hAnsi="Times New Roman" w:cs="Times New Roman"/>
          <w:szCs w:val="24"/>
          <w:lang w:val="en-GB"/>
        </w:rPr>
      </w:pPr>
      <w:r w:rsidRPr="00A90DF8">
        <w:rPr>
          <w:rFonts w:ascii="Times New Roman" w:hAnsi="Times New Roman" w:cs="Times New Roman"/>
          <w:position w:val="-32"/>
          <w:szCs w:val="24"/>
          <w:lang w:val="en-GB"/>
        </w:rPr>
        <w:object w:dxaOrig="3140" w:dyaOrig="760">
          <v:shape id="_x0000_i1045" type="#_x0000_t75" style="width:157.5pt;height:38.25pt" o:ole="">
            <v:imagedata r:id="rId48" o:title=""/>
          </v:shape>
          <o:OLEObject Type="Embed" ProgID="Equation.3" ShapeID="_x0000_i1045" DrawAspect="Content" ObjectID="_1565787941" r:id="rId49"/>
        </w:object>
      </w:r>
    </w:p>
    <w:p w:rsidR="00AC607A" w:rsidRPr="00A90DF8" w:rsidRDefault="00AC607A" w:rsidP="00AC607A">
      <w:pPr>
        <w:tabs>
          <w:tab w:val="right" w:pos="9348"/>
        </w:tabs>
        <w:spacing w:after="240"/>
        <w:jc w:val="both"/>
        <w:rPr>
          <w:rFonts w:ascii="Times New Roman" w:hAnsi="Times New Roman" w:cs="Times New Roman"/>
          <w:szCs w:val="24"/>
          <w:lang w:val="en-GB"/>
        </w:rPr>
      </w:pPr>
      <w:r w:rsidRPr="00A90DF8">
        <w:rPr>
          <w:rFonts w:ascii="Times New Roman" w:hAnsi="Times New Roman" w:cs="Times New Roman"/>
          <w:szCs w:val="24"/>
          <w:lang w:val="en-GB"/>
        </w:rPr>
        <w:t>with SLA in m</w:t>
      </w:r>
      <w:r w:rsidRPr="00A90DF8">
        <w:rPr>
          <w:rFonts w:ascii="Times New Roman" w:hAnsi="Times New Roman" w:cs="Times New Roman"/>
          <w:szCs w:val="24"/>
          <w:vertAlign w:val="superscript"/>
          <w:lang w:val="en-GB"/>
        </w:rPr>
        <w:t>2</w:t>
      </w:r>
      <w:r w:rsidRPr="00A90DF8">
        <w:rPr>
          <w:rFonts w:ascii="Times New Roman" w:hAnsi="Times New Roman" w:cs="Times New Roman"/>
          <w:szCs w:val="24"/>
          <w:lang w:val="en-GB"/>
        </w:rPr>
        <w:t xml:space="preserve"> kgC</w:t>
      </w:r>
      <w:r w:rsidRPr="00A90DF8">
        <w:rPr>
          <w:rFonts w:ascii="Times New Roman" w:hAnsi="Times New Roman" w:cs="Times New Roman"/>
          <w:szCs w:val="24"/>
          <w:vertAlign w:val="superscript"/>
          <w:lang w:val="en-GB"/>
        </w:rPr>
        <w:sym w:font="Symbol" w:char="F02D"/>
      </w:r>
      <w:r w:rsidRPr="00A90DF8">
        <w:rPr>
          <w:rFonts w:ascii="Times New Roman" w:hAnsi="Times New Roman" w:cs="Times New Roman"/>
          <w:szCs w:val="24"/>
          <w:vertAlign w:val="superscript"/>
          <w:lang w:val="en-GB"/>
        </w:rPr>
        <w:t>1</w:t>
      </w:r>
      <w:r w:rsidRPr="00A90DF8">
        <w:rPr>
          <w:rFonts w:ascii="Times New Roman" w:hAnsi="Times New Roman" w:cs="Times New Roman"/>
          <w:szCs w:val="24"/>
          <w:lang w:val="en-GB"/>
        </w:rPr>
        <w:t xml:space="preserve">and </w:t>
      </w:r>
      <w:r w:rsidRPr="00A90DF8">
        <w:rPr>
          <w:rFonts w:ascii="Times New Roman" w:hAnsi="Times New Roman" w:cs="Times New Roman"/>
          <w:i/>
          <w:szCs w:val="24"/>
          <w:lang w:val="en-GB"/>
        </w:rPr>
        <w:t>a</w:t>
      </w:r>
      <w:r w:rsidRPr="00A90DF8">
        <w:rPr>
          <w:rFonts w:ascii="Times New Roman" w:hAnsi="Times New Roman" w:cs="Times New Roman"/>
          <w:szCs w:val="24"/>
          <w:vertAlign w:val="subscript"/>
          <w:lang w:val="en-GB"/>
        </w:rPr>
        <w:t>leaf</w:t>
      </w:r>
      <w:r w:rsidRPr="00A90DF8">
        <w:rPr>
          <w:rFonts w:ascii="Times New Roman" w:hAnsi="Times New Roman" w:cs="Times New Roman"/>
          <w:szCs w:val="24"/>
          <w:lang w:val="en-GB"/>
        </w:rPr>
        <w:t xml:space="preserve"> in yr. The regression coefficients {</w:t>
      </w:r>
      <w:r w:rsidRPr="00A90DF8">
        <w:rPr>
          <w:rFonts w:ascii="Times New Roman" w:hAnsi="Times New Roman" w:cs="Times New Roman"/>
          <w:szCs w:val="24"/>
          <w:lang w:val="en-GB"/>
        </w:rPr>
        <w:sym w:font="Symbol" w:char="F062"/>
      </w:r>
      <w:r w:rsidRPr="00A90DF8">
        <w:rPr>
          <w:rFonts w:ascii="Times New Roman" w:hAnsi="Times New Roman" w:cs="Times New Roman"/>
          <w:szCs w:val="24"/>
          <w:vertAlign w:val="subscript"/>
          <w:lang w:val="en-GB"/>
        </w:rPr>
        <w:t>0</w:t>
      </w:r>
      <w:r w:rsidRPr="00A90DF8">
        <w:rPr>
          <w:rFonts w:ascii="Times New Roman" w:hAnsi="Times New Roman" w:cs="Times New Roman"/>
          <w:szCs w:val="24"/>
          <w:lang w:val="en-GB"/>
        </w:rPr>
        <w:t xml:space="preserve">, </w:t>
      </w:r>
      <w:r w:rsidRPr="00A90DF8">
        <w:rPr>
          <w:rFonts w:ascii="Times New Roman" w:hAnsi="Times New Roman" w:cs="Times New Roman"/>
          <w:szCs w:val="24"/>
          <w:lang w:val="en-GB"/>
        </w:rPr>
        <w:sym w:font="Symbol" w:char="F062"/>
      </w:r>
      <w:r w:rsidRPr="00A90DF8">
        <w:rPr>
          <w:rFonts w:ascii="Times New Roman" w:hAnsi="Times New Roman" w:cs="Times New Roman"/>
          <w:szCs w:val="24"/>
          <w:vertAlign w:val="subscript"/>
          <w:lang w:val="en-GB"/>
        </w:rPr>
        <w:t>1</w:t>
      </w:r>
      <w:r w:rsidRPr="00A90DF8">
        <w:rPr>
          <w:rFonts w:ascii="Times New Roman" w:hAnsi="Times New Roman" w:cs="Times New Roman"/>
          <w:szCs w:val="24"/>
          <w:lang w:val="en-GB"/>
        </w:rPr>
        <w:t>}, fitted to a global dataset by Reich et al. (1992), are set to {2.41,</w:t>
      </w:r>
      <w:r w:rsidRPr="00A90DF8">
        <w:rPr>
          <w:rFonts w:ascii="Times New Roman" w:hAnsi="Times New Roman" w:cs="Times New Roman"/>
          <w:szCs w:val="24"/>
          <w:lang w:val="en-GB"/>
        </w:rPr>
        <w:sym w:font="Symbol" w:char="F02D"/>
      </w:r>
      <w:r w:rsidRPr="00A90DF8">
        <w:rPr>
          <w:rFonts w:ascii="Times New Roman" w:hAnsi="Times New Roman" w:cs="Times New Roman"/>
          <w:szCs w:val="24"/>
          <w:lang w:val="en-GB"/>
        </w:rPr>
        <w:t>0.38} and {2.29,</w:t>
      </w:r>
      <w:r w:rsidRPr="00A90DF8">
        <w:rPr>
          <w:rFonts w:ascii="Times New Roman" w:hAnsi="Times New Roman" w:cs="Times New Roman"/>
          <w:szCs w:val="24"/>
          <w:lang w:val="en-GB"/>
        </w:rPr>
        <w:sym w:font="Symbol" w:char="F02D"/>
      </w:r>
      <w:r w:rsidRPr="00A90DF8">
        <w:rPr>
          <w:rFonts w:ascii="Times New Roman" w:hAnsi="Times New Roman" w:cs="Times New Roman"/>
          <w:szCs w:val="24"/>
          <w:lang w:val="en-GB"/>
        </w:rPr>
        <w:t>0.40} for needleleaves and broadleaves, respectively.</w:t>
      </w:r>
    </w:p>
    <w:p w:rsidR="00AC607A" w:rsidRDefault="00AC607A" w:rsidP="00AC607A">
      <w:pPr>
        <w:spacing w:after="240"/>
        <w:jc w:val="both"/>
        <w:rPr>
          <w:rFonts w:ascii="Times New Roman" w:hAnsi="Times New Roman" w:cs="Times New Roman"/>
          <w:szCs w:val="24"/>
          <w:lang w:val="en-GB"/>
        </w:rPr>
      </w:pPr>
      <w:r w:rsidRPr="00A90DF8">
        <w:rPr>
          <w:rFonts w:ascii="Times New Roman" w:hAnsi="Times New Roman" w:cs="Times New Roman"/>
          <w:szCs w:val="24"/>
          <w:lang w:val="en-GB"/>
        </w:rPr>
        <w:lastRenderedPageBreak/>
        <w:t>As a consequence of this update, leaves are simulated to be generally thicker, with lower SLA and consequently reduced PAR per unit invested leaf C. The global data presented in both the 1992 and 1997 Reich et al. papers are, however, more faithfully reproduced, suggesting the presence of a unit conversion error in the original implementation. The resulting reduction in productivity per unit leaf C more strongly penalises species with short-lived leaves, particularly deciduous species and grasses, providing one explanation for an increased dominance by woody PFTs relative to grasses in simulations with the updated model, whether o</w:t>
      </w:r>
      <w:r>
        <w:rPr>
          <w:rFonts w:ascii="Times New Roman" w:hAnsi="Times New Roman" w:cs="Times New Roman"/>
          <w:szCs w:val="24"/>
          <w:lang w:val="en-GB"/>
        </w:rPr>
        <w:t>r not N limitations are enabled.</w:t>
      </w:r>
    </w:p>
    <w:p w:rsidR="00AC607A" w:rsidRDefault="00AC607A" w:rsidP="00AC607A">
      <w:pPr>
        <w:pStyle w:val="Heading3"/>
        <w:rPr>
          <w:lang w:val="en-GB"/>
        </w:rPr>
      </w:pPr>
      <w:bookmarkStart w:id="36" w:name="_Toc491862790"/>
      <w:r>
        <w:rPr>
          <w:lang w:val="en-GB"/>
        </w:rPr>
        <w:t>Photosynthesis optimization</w:t>
      </w:r>
      <w:bookmarkEnd w:id="36"/>
    </w:p>
    <w:p w:rsidR="00AC607A" w:rsidRPr="00A90DF8" w:rsidRDefault="00AC607A" w:rsidP="00AC607A">
      <w:pPr>
        <w:autoSpaceDE w:val="0"/>
        <w:autoSpaceDN w:val="0"/>
        <w:adjustRightInd w:val="0"/>
        <w:jc w:val="both"/>
        <w:rPr>
          <w:rFonts w:ascii="Times New Roman" w:hAnsi="Times New Roman" w:cs="Times New Roman"/>
          <w:szCs w:val="24"/>
          <w:lang w:val="en-GB"/>
        </w:rPr>
      </w:pPr>
      <w:r w:rsidRPr="00A90DF8">
        <w:rPr>
          <w:rFonts w:ascii="Times New Roman" w:hAnsi="Times New Roman" w:cs="Times New Roman"/>
          <w:szCs w:val="24"/>
          <w:lang w:val="en-GB"/>
        </w:rPr>
        <w:t>Before it has been possible to scale photosynthesis with fpar and only calculate it once per PFT, but now each individual have its own N status resulting in that this optimization is not possible</w:t>
      </w:r>
      <w:r>
        <w:rPr>
          <w:rFonts w:ascii="Times New Roman" w:hAnsi="Times New Roman" w:cs="Times New Roman"/>
          <w:szCs w:val="24"/>
          <w:lang w:val="en-GB"/>
        </w:rPr>
        <w:t xml:space="preserve"> anymore</w:t>
      </w:r>
      <w:r w:rsidRPr="00A90DF8">
        <w:rPr>
          <w:rFonts w:ascii="Times New Roman" w:hAnsi="Times New Roman" w:cs="Times New Roman"/>
          <w:szCs w:val="24"/>
          <w:lang w:val="en-GB"/>
        </w:rPr>
        <w:t xml:space="preserve">. Therefore, with </w:t>
      </w:r>
      <w:r>
        <w:rPr>
          <w:rFonts w:ascii="Times New Roman" w:hAnsi="Times New Roman" w:cs="Times New Roman"/>
          <w:szCs w:val="24"/>
          <w:lang w:val="en-GB"/>
        </w:rPr>
        <w:t xml:space="preserve">enabled </w:t>
      </w:r>
      <w:r w:rsidRPr="00A90DF8">
        <w:rPr>
          <w:rFonts w:ascii="Times New Roman" w:hAnsi="Times New Roman" w:cs="Times New Roman"/>
          <w:szCs w:val="24"/>
          <w:lang w:val="en-GB"/>
        </w:rPr>
        <w:t>N cycle</w:t>
      </w:r>
      <w:r>
        <w:rPr>
          <w:rFonts w:ascii="Times New Roman" w:hAnsi="Times New Roman" w:cs="Times New Roman"/>
          <w:szCs w:val="24"/>
          <w:lang w:val="en-GB"/>
        </w:rPr>
        <w:t>,</w:t>
      </w:r>
      <w:r w:rsidRPr="00A90DF8">
        <w:rPr>
          <w:rFonts w:ascii="Times New Roman" w:hAnsi="Times New Roman" w:cs="Times New Roman"/>
          <w:szCs w:val="24"/>
          <w:lang w:val="en-GB"/>
        </w:rPr>
        <w:t xml:space="preserve"> photosynthesis has to be done on individual basis. </w:t>
      </w:r>
    </w:p>
    <w:p w:rsidR="00DE33AF" w:rsidRDefault="00DE33AF">
      <w:pPr>
        <w:rPr>
          <w:rFonts w:ascii="Times New Roman" w:eastAsiaTheme="majorEastAsia" w:hAnsi="Times New Roman" w:cs="Times New Roman"/>
          <w:b/>
          <w:sz w:val="32"/>
          <w:szCs w:val="28"/>
          <w:lang w:val="en-GB"/>
        </w:rPr>
      </w:pPr>
      <w:r>
        <w:rPr>
          <w:sz w:val="32"/>
          <w:szCs w:val="28"/>
          <w:lang w:val="en-GB"/>
        </w:rPr>
        <w:br w:type="page"/>
      </w:r>
    </w:p>
    <w:p w:rsidR="00AC607A" w:rsidRDefault="00AC607A" w:rsidP="00BD60E8">
      <w:pPr>
        <w:pStyle w:val="Heading1"/>
        <w:rPr>
          <w:lang w:val="en-GB"/>
        </w:rPr>
      </w:pPr>
      <w:bookmarkStart w:id="37" w:name="_Toc491862791"/>
      <w:r w:rsidRPr="00C0251A">
        <w:rPr>
          <w:lang w:val="en-GB"/>
        </w:rPr>
        <w:lastRenderedPageBreak/>
        <w:t>Land cover and land use</w:t>
      </w:r>
      <w:bookmarkEnd w:id="37"/>
    </w:p>
    <w:p w:rsidR="006D41D1" w:rsidRPr="00A90DF8" w:rsidRDefault="006D41D1" w:rsidP="006D41D1">
      <w:pPr>
        <w:spacing w:after="240"/>
        <w:jc w:val="both"/>
        <w:rPr>
          <w:rFonts w:ascii="Times New Roman" w:hAnsi="Times New Roman" w:cs="Times New Roman"/>
          <w:i/>
          <w:szCs w:val="24"/>
          <w:lang w:val="en-GB"/>
        </w:rPr>
      </w:pPr>
      <w:r>
        <w:rPr>
          <w:rFonts w:ascii="Times New Roman" w:hAnsi="Times New Roman" w:cs="Times New Roman"/>
          <w:i/>
          <w:szCs w:val="24"/>
          <w:lang w:val="en-GB"/>
        </w:rPr>
        <w:t>Mats Lindeskog and Stefan Olin, July</w:t>
      </w:r>
      <w:r w:rsidRPr="00A90DF8">
        <w:rPr>
          <w:rFonts w:ascii="Times New Roman" w:hAnsi="Times New Roman" w:cs="Times New Roman"/>
          <w:i/>
          <w:szCs w:val="24"/>
          <w:lang w:val="en-GB"/>
        </w:rPr>
        <w:t xml:space="preserve"> </w:t>
      </w:r>
      <w:r>
        <w:rPr>
          <w:rFonts w:ascii="Times New Roman" w:hAnsi="Times New Roman" w:cs="Times New Roman"/>
          <w:i/>
          <w:szCs w:val="24"/>
          <w:lang w:val="en-GB"/>
        </w:rPr>
        <w:t>2015</w:t>
      </w:r>
    </w:p>
    <w:p w:rsidR="00AC607A" w:rsidRPr="00916D91" w:rsidRDefault="00AC607A" w:rsidP="00BD60E8">
      <w:pPr>
        <w:pStyle w:val="Heading2"/>
        <w:rPr>
          <w:lang w:val="en-GB"/>
        </w:rPr>
      </w:pPr>
      <w:bookmarkStart w:id="38" w:name="_Toc491862792"/>
      <w:r>
        <w:rPr>
          <w:lang w:val="en-GB"/>
        </w:rPr>
        <w:t>Land cover representation</w:t>
      </w:r>
      <w:bookmarkEnd w:id="38"/>
    </w:p>
    <w:p w:rsidR="00952A13" w:rsidRDefault="00AC607A" w:rsidP="00AC607A">
      <w:r>
        <w:t xml:space="preserve">Land use and cropland representations </w:t>
      </w:r>
      <w:r w:rsidR="00C0251A">
        <w:t>are</w:t>
      </w:r>
      <w:r>
        <w:t xml:space="preserve"> implemented in LPJ-GUESS based on LPJ-mL, (Bondeau </w:t>
      </w:r>
      <w:r w:rsidRPr="00EB7972">
        <w:rPr>
          <w:iCs/>
        </w:rPr>
        <w:t>et al</w:t>
      </w:r>
      <w:r w:rsidRPr="00962F40">
        <w:t>.</w:t>
      </w:r>
      <w:r>
        <w:t>, 2007), with a num</w:t>
      </w:r>
      <w:r w:rsidR="00EC5E9D">
        <w:t>ber of modifications</w:t>
      </w:r>
      <w:r w:rsidR="00DB46E4">
        <w:t xml:space="preserve"> and extentions</w:t>
      </w:r>
      <w:r w:rsidR="00D5522A">
        <w:t xml:space="preserve"> (Lindeskog et al., 2013)</w:t>
      </w:r>
      <w:r w:rsidR="00952A13">
        <w:t>.</w:t>
      </w:r>
      <w:r w:rsidR="00EC5E9D">
        <w:t xml:space="preserve"> </w:t>
      </w:r>
      <w:r w:rsidR="00952A13">
        <w:t>Supported land cover types in addition to potential natural vegetaion (PNV) are cropland, pasture and managed forest</w:t>
      </w:r>
      <w:r w:rsidR="005F505B">
        <w:t xml:space="preserve"> (urban and barren land fraction input may be used also, but these have no vegetation implementation)</w:t>
      </w:r>
      <w:r w:rsidR="00952A13">
        <w:t xml:space="preserve">. </w:t>
      </w:r>
      <w:r w:rsidR="00DB46E4">
        <w:t>Land cover change is based on net area fraction input data for the land cover types and stand types within a land cover type (e.g. different crops). Optionally, gross land cover transition input may be used together with the net area fraction input. A number of options how to treat transferred land (</w:t>
      </w:r>
      <w:r w:rsidR="00557FA9">
        <w:t>harvest</w:t>
      </w:r>
      <w:r w:rsidR="00DB46E4">
        <w:t>, pooling/cre</w:t>
      </w:r>
      <w:r w:rsidR="00557FA9">
        <w:t>a</w:t>
      </w:r>
      <w:r w:rsidR="00DB46E4">
        <w:t xml:space="preserve">tion of new stands etc.) may be selected either in the instruction file or by </w:t>
      </w:r>
      <w:r w:rsidR="006D41D1">
        <w:t>settings in</w:t>
      </w:r>
      <w:r w:rsidR="00DB46E4">
        <w:t xml:space="preserve"> the code.</w:t>
      </w:r>
      <w:r w:rsidR="00557FA9">
        <w:t xml:space="preserve"> </w:t>
      </w:r>
    </w:p>
    <w:p w:rsidR="00AC607A" w:rsidRDefault="00AC607A" w:rsidP="00AC607A">
      <w:r>
        <w:t xml:space="preserve">At the conversion of forest to cropland, </w:t>
      </w:r>
      <w:r w:rsidR="00327B01">
        <w:t>by default</w:t>
      </w:r>
      <w:r w:rsidR="006D41D1">
        <w:t xml:space="preserve"> </w:t>
      </w:r>
      <w:r w:rsidR="00EC5E9D">
        <w:t>9</w:t>
      </w:r>
      <w:r>
        <w:t>0 % of tree stems are harvested and the rest is oxidised the same year (burned). Part of the harvested wood (firewood) is oxidised the same year (67 %) and the rest moved to a pool with a 25-year turnover period, representing paper and timber</w:t>
      </w:r>
      <w:r w:rsidR="006D41D1">
        <w:t xml:space="preserve">. </w:t>
      </w:r>
      <w:r>
        <w:t xml:space="preserve">At cropland abandonment (conversion to natural vegetation), a new stand is created from bare ground, allowing the establishment of natural vegetation with a succession e.g. from grass to decidious trees and finally evergreen trees. An example of modelled carbon fluxes at cropland expansion and abandonment is shown for a moist tropical site in </w:t>
      </w:r>
      <w:r w:rsidR="006D41D1">
        <w:t>Africa</w:t>
      </w:r>
      <w:r>
        <w:t xml:space="preserve"> in Figure </w:t>
      </w:r>
      <w:r w:rsidR="006D41D1">
        <w:t>1</w:t>
      </w:r>
      <w:r>
        <w:t>.</w:t>
      </w:r>
    </w:p>
    <w:p w:rsidR="00AC607A" w:rsidRPr="00236F12" w:rsidRDefault="00AC607A" w:rsidP="00AC607A">
      <w:pPr>
        <w:spacing w:after="240"/>
        <w:jc w:val="both"/>
        <w:rPr>
          <w:rFonts w:ascii="Times New Roman" w:hAnsi="Times New Roman" w:cs="Times New Roman"/>
          <w:szCs w:val="24"/>
        </w:rPr>
      </w:pPr>
      <w:r>
        <w:rPr>
          <w:rFonts w:ascii="Times New Roman" w:hAnsi="Times New Roman" w:cs="Times New Roman"/>
          <w:noProof/>
          <w:szCs w:val="24"/>
        </w:rPr>
        <w:drawing>
          <wp:inline distT="0" distB="0" distL="0" distR="0" wp14:anchorId="67CA1C1A" wp14:editId="4FA50343">
            <wp:extent cx="5724939" cy="30294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rev.emf"/>
                    <pic:cNvPicPr/>
                  </pic:nvPicPr>
                  <pic:blipFill rotWithShape="1">
                    <a:blip r:embed="rId50" cstate="print">
                      <a:extLst>
                        <a:ext uri="{28A0092B-C50C-407E-A947-70E740481C1C}">
                          <a14:useLocalDpi xmlns:a14="http://schemas.microsoft.com/office/drawing/2010/main" val="0"/>
                        </a:ext>
                      </a:extLst>
                    </a:blip>
                    <a:srcRect t="13806" b="9863"/>
                    <a:stretch/>
                  </pic:blipFill>
                  <pic:spPr bwMode="auto">
                    <a:xfrm>
                      <a:off x="0" y="0"/>
                      <a:ext cx="5726259" cy="3030146"/>
                    </a:xfrm>
                    <a:prstGeom prst="rect">
                      <a:avLst/>
                    </a:prstGeom>
                    <a:ln>
                      <a:noFill/>
                    </a:ln>
                    <a:extLst>
                      <a:ext uri="{53640926-AAD7-44D8-BBD7-CCE9431645EC}">
                        <a14:shadowObscured xmlns:a14="http://schemas.microsoft.com/office/drawing/2010/main"/>
                      </a:ext>
                    </a:extLst>
                  </pic:spPr>
                </pic:pic>
              </a:graphicData>
            </a:graphic>
          </wp:inline>
        </w:drawing>
      </w:r>
    </w:p>
    <w:p w:rsidR="00AC607A" w:rsidRPr="008C29BD" w:rsidRDefault="00AC607A" w:rsidP="00AC607A">
      <w:pPr>
        <w:rPr>
          <w:sz w:val="18"/>
        </w:rPr>
      </w:pPr>
      <w:r w:rsidRPr="008C29BD">
        <w:rPr>
          <w:sz w:val="18"/>
        </w:rPr>
        <w:t xml:space="preserve">Figure </w:t>
      </w:r>
      <w:r w:rsidR="00557FA9" w:rsidRPr="008C29BD">
        <w:rPr>
          <w:sz w:val="18"/>
        </w:rPr>
        <w:t>1</w:t>
      </w:r>
      <w:r w:rsidRPr="008C29BD">
        <w:rPr>
          <w:sz w:val="18"/>
        </w:rPr>
        <w:t>. Example of land use change modelling at a moist tropical site (9</w:t>
      </w:r>
      <w:r w:rsidRPr="008C29BD">
        <w:rPr>
          <w:sz w:val="18"/>
          <w:vertAlign w:val="superscript"/>
        </w:rPr>
        <w:t>o</w:t>
      </w:r>
      <w:r w:rsidRPr="008C29BD">
        <w:rPr>
          <w:sz w:val="18"/>
        </w:rPr>
        <w:t>W, 5.5</w:t>
      </w:r>
      <w:r w:rsidRPr="008C29BD">
        <w:rPr>
          <w:sz w:val="18"/>
          <w:vertAlign w:val="superscript"/>
        </w:rPr>
        <w:t>o</w:t>
      </w:r>
      <w:r w:rsidRPr="008C29BD">
        <w:rPr>
          <w:sz w:val="18"/>
        </w:rPr>
        <w:t xml:space="preserve">N) during the period 1901-. A. Carbon fluxes to the atmosphere associated with crop harvest and land use change (cropland expansion/deforestation). The ”slow C pool” represents the oxidation of carbon from the long-lived wood pool harvested at cropland expansion. B. Lifetime of natural vegetation stands. New stands are created at cropland abandonment and destroyed at subsequent cropland expansion. C. Cropland area fraction, showing the expansion and reduction of cropland area. D. NPP of three PFTs at one of the natural </w:t>
      </w:r>
      <w:r w:rsidRPr="008C29BD">
        <w:rPr>
          <w:sz w:val="18"/>
        </w:rPr>
        <w:lastRenderedPageBreak/>
        <w:t>stands created at cropland abandonment, representing a typical plant successional sequence where an initial dominance of grass is followed by forest, dominated first by deciduous and later by evergreen trees.</w:t>
      </w:r>
    </w:p>
    <w:p w:rsidR="00AC607A" w:rsidRDefault="00EC5E9D" w:rsidP="00EC5E9D">
      <w:r>
        <w:t>When converting PNV to managed forest, the forest can either be clearcut or left standing, starting a cycle of simplified continuous cutting based on tree diameters (to be further developed).</w:t>
      </w:r>
    </w:p>
    <w:p w:rsidR="00D607EB" w:rsidRDefault="006D41D1" w:rsidP="006D41D1">
      <w:r>
        <w:t xml:space="preserve">Grazing of managed grassland is simulated by removing 50 % of the above-ground carbon. This is roughly in agreement with estimates of a 90 % removal in intensively grazed pastures and a 50 % re-entering of this carbon back to the litter pool as manure. </w:t>
      </w:r>
    </w:p>
    <w:p w:rsidR="006D41D1" w:rsidRDefault="006D41D1" w:rsidP="006D41D1">
      <w:r>
        <w:t>Fires are excluded by default from pasture, cropland and managed forest.</w:t>
      </w:r>
    </w:p>
    <w:p w:rsidR="00D57E86" w:rsidRDefault="00D57E86" w:rsidP="00D57E86">
      <w:r>
        <w:t>As for cropland (see below)</w:t>
      </w:r>
      <w:r w:rsidR="00FD1525">
        <w:t>,</w:t>
      </w:r>
      <w:r>
        <w:t xml:space="preserve"> stand managements for other land covers may be defined in stand types, or when using rotations, management types, in the instruction file, specifying “planting systems” (limiting PFTs that may establish, specified in the instruction file or by custom rules in the code), “harvest systems” (clearcut, continuous tree cutting), hydrology (irrigated/rain-fed), N fertilisation etc. </w:t>
      </w:r>
      <w:r w:rsidR="00FD1525">
        <w:t>Limiting establishment of natural PFTs may be specified for all land cover types in the stand type definition.</w:t>
      </w:r>
    </w:p>
    <w:p w:rsidR="00557FA9" w:rsidRDefault="00557FA9" w:rsidP="00EC5E9D"/>
    <w:p w:rsidR="00557FA9" w:rsidRPr="00916D91" w:rsidRDefault="00557FA9" w:rsidP="00BD60E8">
      <w:pPr>
        <w:pStyle w:val="Heading2"/>
        <w:rPr>
          <w:lang w:val="en-GB"/>
        </w:rPr>
      </w:pPr>
      <w:bookmarkStart w:id="39" w:name="_Toc491862793"/>
      <w:r>
        <w:rPr>
          <w:lang w:val="en-GB"/>
        </w:rPr>
        <w:t>Cropland representation</w:t>
      </w:r>
      <w:bookmarkEnd w:id="39"/>
    </w:p>
    <w:p w:rsidR="00D5522A" w:rsidRDefault="00557FA9" w:rsidP="00D5522A">
      <w:r>
        <w:t xml:space="preserve">Separate crop phenology schemes </w:t>
      </w:r>
      <w:r w:rsidR="00D5522A" w:rsidRPr="00EB7972">
        <w:t>on a daily time</w:t>
      </w:r>
      <w:r w:rsidR="00D5522A">
        <w:t xml:space="preserve">-step </w:t>
      </w:r>
      <w:r w:rsidR="006D41D1">
        <w:t xml:space="preserve">are present </w:t>
      </w:r>
      <w:r>
        <w:t>for simulations with and without N-limitation</w:t>
      </w:r>
      <w:r w:rsidR="006D41D1">
        <w:t>.</w:t>
      </w:r>
      <w:r w:rsidR="00D5522A">
        <w:t xml:space="preserve"> Cropland without </w:t>
      </w:r>
      <w:r w:rsidR="00C0251A">
        <w:t>N-</w:t>
      </w:r>
      <w:r w:rsidR="00D5522A">
        <w:t>limitation is represented by eleven crop PFTs (temperate cereals, rapeseed, pulses, sugarbeet, maize, soybean, tropical cereals, sunflower, peanut, cassava and rice), simulated separately (without inter-PFT competition) and two grass PFTs (</w:t>
      </w:r>
      <w:r w:rsidR="00DA7365">
        <w:t xml:space="preserve">competing </w:t>
      </w:r>
      <w:r w:rsidR="00D5522A">
        <w:t>C</w:t>
      </w:r>
      <w:r w:rsidR="00D5522A" w:rsidRPr="00EB7972">
        <w:rPr>
          <w:vertAlign w:val="subscript"/>
        </w:rPr>
        <w:t>3</w:t>
      </w:r>
      <w:r w:rsidR="00D5522A">
        <w:t xml:space="preserve"> and C</w:t>
      </w:r>
      <w:r w:rsidR="00D5522A" w:rsidRPr="00EB7972">
        <w:rPr>
          <w:vertAlign w:val="subscript"/>
        </w:rPr>
        <w:t>4</w:t>
      </w:r>
      <w:r w:rsidR="00D5522A">
        <w:t xml:space="preserve"> grass) as cover crop between harvest and sowing. The same grass PFTs are used to represent pastures. Currently, </w:t>
      </w:r>
      <w:r w:rsidR="00D57E86">
        <w:t>two</w:t>
      </w:r>
      <w:r w:rsidR="00D5522A">
        <w:t xml:space="preserve"> crop PFTs are defined f</w:t>
      </w:r>
      <w:r w:rsidR="00D57E86">
        <w:t>or N-limited simulations (wheat and</w:t>
      </w:r>
      <w:r w:rsidR="00D5522A">
        <w:t xml:space="preserve"> maize).</w:t>
      </w:r>
    </w:p>
    <w:p w:rsidR="006D41D1" w:rsidRDefault="00DA7365" w:rsidP="00557FA9">
      <w:r>
        <w:t>Irrigated crops are simulated separately.  I</w:t>
      </w:r>
      <w:r w:rsidRPr="001A0FB3">
        <w:t>rrigation water is added if atmospheric demand for transpiration exceeds plant water supply</w:t>
      </w:r>
      <w:r>
        <w:t>, but i</w:t>
      </w:r>
      <w:r w:rsidRPr="001A0FB3">
        <w:t xml:space="preserve">rrigated crops can </w:t>
      </w:r>
      <w:r>
        <w:t xml:space="preserve">still </w:t>
      </w:r>
      <w:r w:rsidRPr="001A0FB3">
        <w:t>enter water stress if atmospheric demand exceeds a maximum e</w:t>
      </w:r>
      <w:r>
        <w:t>vapotranspiration rate (5 mm/day).</w:t>
      </w:r>
    </w:p>
    <w:p w:rsidR="00557FA9" w:rsidRDefault="00557FA9" w:rsidP="008C29BD">
      <w:r>
        <w:t xml:space="preserve">In </w:t>
      </w:r>
      <w:r w:rsidR="009C2ED1" w:rsidRPr="00327B01">
        <w:t xml:space="preserve">the </w:t>
      </w:r>
      <w:r w:rsidR="009C2ED1" w:rsidRPr="00327B01">
        <w:rPr>
          <w:i/>
        </w:rPr>
        <w:t>non-N-limited version</w:t>
      </w:r>
      <w:r w:rsidR="009C2ED1">
        <w:t>, there is</w:t>
      </w:r>
      <w:r w:rsidR="00DA7365">
        <w:t xml:space="preserve"> </w:t>
      </w:r>
      <w:r>
        <w:t xml:space="preserve">a </w:t>
      </w:r>
      <w:r w:rsidR="009C2ED1">
        <w:t xml:space="preserve">simple </w:t>
      </w:r>
      <w:r w:rsidR="008C29BD">
        <w:t>link</w:t>
      </w:r>
      <w:r>
        <w:t xml:space="preserve"> between </w:t>
      </w:r>
      <w:r w:rsidR="009C2ED1">
        <w:t xml:space="preserve">daily </w:t>
      </w:r>
      <w:r w:rsidR="00327B01">
        <w:t xml:space="preserve">crop </w:t>
      </w:r>
      <w:r w:rsidR="009C2ED1">
        <w:t>leaf carbon mass and LAI</w:t>
      </w:r>
      <w:r w:rsidR="008C29BD">
        <w:t>, while the the sum of heat units (degree days above a crop-specific base temperature, T</w:t>
      </w:r>
      <w:r w:rsidR="008C29BD" w:rsidRPr="003E5409">
        <w:rPr>
          <w:vertAlign w:val="subscript"/>
        </w:rPr>
        <w:t>b</w:t>
      </w:r>
      <w:r w:rsidR="008C29BD">
        <w:t>) accumulated from the time of sowing mainly determines the allocation of photosynthates</w:t>
      </w:r>
      <w:r w:rsidR="009C2ED1">
        <w:t xml:space="preserve"> </w:t>
      </w:r>
      <w:r w:rsidR="008C29BD">
        <w:t>(Figure 2</w:t>
      </w:r>
      <w:r w:rsidR="009C2ED1">
        <w:t>)</w:t>
      </w:r>
      <w:r>
        <w:t xml:space="preserve">. </w:t>
      </w:r>
    </w:p>
    <w:p w:rsidR="00557FA9" w:rsidRDefault="00557FA9" w:rsidP="00557FA9"/>
    <w:p w:rsidR="00557FA9" w:rsidRDefault="00557FA9" w:rsidP="00557FA9">
      <w:r>
        <w:rPr>
          <w:noProof/>
        </w:rPr>
        <w:lastRenderedPageBreak/>
        <w:drawing>
          <wp:inline distT="0" distB="0" distL="0" distR="0" wp14:anchorId="539A9BD0" wp14:editId="6D585A2B">
            <wp:extent cx="5009322" cy="20275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emf"/>
                    <pic:cNvPicPr/>
                  </pic:nvPicPr>
                  <pic:blipFill rotWithShape="1">
                    <a:blip r:embed="rId51" cstate="print">
                      <a:extLst>
                        <a:ext uri="{28A0092B-C50C-407E-A947-70E740481C1C}">
                          <a14:useLocalDpi xmlns:a14="http://schemas.microsoft.com/office/drawing/2010/main" val="0"/>
                        </a:ext>
                      </a:extLst>
                    </a:blip>
                    <a:srcRect t="18206" r="12621" b="30777"/>
                    <a:stretch/>
                  </pic:blipFill>
                  <pic:spPr bwMode="auto">
                    <a:xfrm>
                      <a:off x="0" y="0"/>
                      <a:ext cx="5008672" cy="2027319"/>
                    </a:xfrm>
                    <a:prstGeom prst="rect">
                      <a:avLst/>
                    </a:prstGeom>
                    <a:ln>
                      <a:noFill/>
                    </a:ln>
                    <a:extLst>
                      <a:ext uri="{53640926-AAD7-44D8-BBD7-CCE9431645EC}">
                        <a14:shadowObscured xmlns:a14="http://schemas.microsoft.com/office/drawing/2010/main"/>
                      </a:ext>
                    </a:extLst>
                  </pic:spPr>
                </pic:pic>
              </a:graphicData>
            </a:graphic>
          </wp:inline>
        </w:drawing>
      </w:r>
    </w:p>
    <w:p w:rsidR="00557FA9" w:rsidRPr="003E05D0" w:rsidRDefault="00557FA9" w:rsidP="00557FA9">
      <w:pPr>
        <w:rPr>
          <w:sz w:val="20"/>
        </w:rPr>
      </w:pPr>
      <w:r w:rsidRPr="003E05D0">
        <w:rPr>
          <w:sz w:val="20"/>
        </w:rPr>
        <w:t xml:space="preserve">Figure </w:t>
      </w:r>
      <w:r w:rsidR="009C2ED1">
        <w:rPr>
          <w:sz w:val="20"/>
        </w:rPr>
        <w:t>2</w:t>
      </w:r>
      <w:r w:rsidRPr="003E05D0">
        <w:rPr>
          <w:sz w:val="20"/>
        </w:rPr>
        <w:t xml:space="preserve">. </w:t>
      </w:r>
      <w:r>
        <w:rPr>
          <w:sz w:val="20"/>
        </w:rPr>
        <w:t>Non-N-limited c</w:t>
      </w:r>
      <w:r w:rsidRPr="003E05D0">
        <w:rPr>
          <w:sz w:val="20"/>
        </w:rPr>
        <w:t>rop phenology in LPJ-GUESS. The feedback between leaf area and leaf carbon mass via NPP is denoted by full-line arrrows and the heat unit sum control of the carbon allocation and leaf LAI is denoted by dotted arrows. *HU sum: heat unit sum (dynamic potential HU adapted to local climate); LAI: leaf area index; HI: harvest index, NPP: net primary production.</w:t>
      </w:r>
    </w:p>
    <w:p w:rsidR="008C29BD" w:rsidRDefault="008C29BD" w:rsidP="008C29BD">
      <w:r>
        <w:t>Upon sowing, the initial carbon is set to 10 g m</w:t>
      </w:r>
      <w:r w:rsidRPr="00207688">
        <w:rPr>
          <w:vertAlign w:val="superscript"/>
        </w:rPr>
        <w:t>-</w:t>
      </w:r>
      <w:r w:rsidRPr="00967637">
        <w:rPr>
          <w:vertAlign w:val="superscript"/>
        </w:rPr>
        <w:t>2</w:t>
      </w:r>
      <w:r>
        <w:t>.</w:t>
      </w:r>
      <w:r w:rsidRPr="00A95C07">
        <w:t xml:space="preserve"> </w:t>
      </w:r>
      <w:r>
        <w:t xml:space="preserve">Carbon allocation to crop roots, leaves and harvestable organs is done at a daily time-step. The development of the harvest index (HI), i.e. the fraction of above-ground carbon present in the harvestable organs, the root/shoot ratio and the </w:t>
      </w:r>
      <w:r w:rsidRPr="00F452E4">
        <w:t>onset of senescence and LAI</w:t>
      </w:r>
      <w:r w:rsidRPr="00967637">
        <w:rPr>
          <w:b/>
          <w:bCs/>
        </w:rPr>
        <w:t xml:space="preserve"> </w:t>
      </w:r>
      <w:r>
        <w:t xml:space="preserve">development during senescence is dependent on accumulated heat units and calculated as in Bondeau </w:t>
      </w:r>
      <w:r w:rsidRPr="00EB7972">
        <w:rPr>
          <w:iCs/>
        </w:rPr>
        <w:t>et al</w:t>
      </w:r>
      <w:r>
        <w:t xml:space="preserve">. (2007). </w:t>
      </w:r>
      <w:r w:rsidR="00327B01">
        <w:t>T</w:t>
      </w:r>
      <w:r>
        <w:t xml:space="preserve">he PHU sum needed for full development of a crop, determining the time at which the crop is harvested, is calculated dynamically, using a 10-year running mean of heat unit sums accumulated from the sowing date to the end of a sampling period (ranging from 190 to 245 days) derived from default sowing and harvest limit dates as reported by Bondeau </w:t>
      </w:r>
      <w:r w:rsidRPr="00EB7972">
        <w:rPr>
          <w:iCs/>
        </w:rPr>
        <w:t>et al</w:t>
      </w:r>
      <w:r w:rsidRPr="00962F40">
        <w:t>.</w:t>
      </w:r>
      <w:r>
        <w:t xml:space="preserve"> (2007). The dynamic PHU calculation can be done either for an initial time period only, to calibrate for the local climate, or also for an extended period, to simulate adaptation to a changing climate by selecting suitable crop varieties/genotypes</w:t>
      </w:r>
      <w:r w:rsidR="00327B01">
        <w:t xml:space="preserve">. </w:t>
      </w:r>
      <w:r>
        <w:t xml:space="preserve">A lower PHU limit of 900 degree days </w:t>
      </w:r>
      <w:r w:rsidR="00327B01">
        <w:t>is</w:t>
      </w:r>
      <w:r>
        <w:t xml:space="preserve"> used. Maintenance respiration of storage organs is set to zero. The </w:t>
      </w:r>
      <w:r w:rsidR="00327B01" w:rsidRPr="00327B01">
        <w:t xml:space="preserve">non-N-limited </w:t>
      </w:r>
      <w:r>
        <w:t>modelled crop yield represents potential optimal yield, limited by climate and CO</w:t>
      </w:r>
      <w:r w:rsidRPr="00EB7972">
        <w:rPr>
          <w:vertAlign w:val="subscript"/>
        </w:rPr>
        <w:t>2</w:t>
      </w:r>
      <w:r>
        <w:t xml:space="preserve"> only.</w:t>
      </w:r>
    </w:p>
    <w:p w:rsidR="00DF2413" w:rsidRPr="00C229DB" w:rsidRDefault="00DF2413" w:rsidP="00DF2413">
      <w:pPr>
        <w:rPr>
          <w:rFonts w:ascii="Times New Roman" w:hAnsi="Times New Roman" w:cs="Times New Roman"/>
          <w:b/>
          <w:bCs/>
          <w:i/>
          <w:iCs/>
          <w:szCs w:val="28"/>
          <w:lang w:val="en-GB"/>
        </w:rPr>
      </w:pPr>
      <w:r w:rsidRPr="00C229DB">
        <w:rPr>
          <w:rFonts w:ascii="Times New Roman" w:hAnsi="Times New Roman" w:cs="Times New Roman"/>
          <w:b/>
          <w:bCs/>
          <w:i/>
          <w:iCs/>
          <w:szCs w:val="28"/>
          <w:lang w:val="en-GB"/>
        </w:rPr>
        <w:t xml:space="preserve">N-limited version, Olin et al. (2015): </w:t>
      </w:r>
    </w:p>
    <w:p w:rsidR="00DF2413" w:rsidRDefault="00DF2413" w:rsidP="00DF2413">
      <w:pPr>
        <w:rPr>
          <w:b/>
          <w:bCs/>
        </w:rPr>
      </w:pPr>
      <w:r>
        <w:t>Below the updated version of LPJ-GUESS incorporating C-N interaction also for crops is described, for a more comprehensive description see Olin et al. (2015). The model allocates daily NPP based on the crop's development phase and allows for an adjustment of the allocation scheme based on the current nutrient and water status of the crop.</w:t>
      </w:r>
    </w:p>
    <w:p w:rsidR="00DF2413" w:rsidRDefault="00DF2413" w:rsidP="00DF2413">
      <w:r>
        <w:rPr>
          <w:b/>
          <w:bCs/>
        </w:rPr>
        <w:t>Crop development</w:t>
      </w:r>
    </w:p>
    <w:p w:rsidR="00DF2413" w:rsidRDefault="00DF2413" w:rsidP="00DF2413">
      <w:r>
        <w:t>Upon sowing, the development of a crop plant in LPJ-GUESS starts with a seedling that has an initial carbon mass in leaves and roots. The N content in the seedling is initiated with the highest N concentration ([N]) (the minimum C:N</w:t>
      </w:r>
      <w:r>
        <w:rPr>
          <w:vertAlign w:val="subscript"/>
        </w:rPr>
        <w:t>leaf,min</w:t>
      </w:r>
      <w:r>
        <w:t xml:space="preserve"> allowed in the model assuming a seed with a high N density.</w:t>
      </w:r>
    </w:p>
    <w:p w:rsidR="00DF2413" w:rsidRDefault="00DF2413" w:rsidP="00DF2413"/>
    <w:p w:rsidR="00DF2413" w:rsidRDefault="00DF2413" w:rsidP="00DF2413">
      <w:r>
        <w:rPr>
          <w:b/>
          <w:bCs/>
        </w:rPr>
        <w:lastRenderedPageBreak/>
        <w:t>Development stage</w:t>
      </w:r>
    </w:p>
    <w:p w:rsidR="00DF2413" w:rsidRDefault="00DF2413" w:rsidP="00DF2413">
      <w:r>
        <w:t>In most ecosystem and crop models, plant phenological development is modelled based on weather conditions often accumulated over a certain time period such as PHU (see above). Here we define development stage</w:t>
      </w:r>
    </w:p>
    <w:p w:rsidR="00DF2413" w:rsidRDefault="00DF2413" w:rsidP="00DF2413">
      <w:r>
        <w:t>(DS) as a number between 0 and 2 where: 0&lt;DS&lt;1 is the main vegetative phase, at DS=1 anthesis occurs and DS&gt;1 represents the grain filling phase. Compared to the PHU implementation currently in the model, the use of DS facilitates a more detailed division of the growing period into the different crop phenological stages. Periods when the plant is more susceptible to heat and nitrogen stress can thus be represented in a more precise manner. DS at a given point in time (t) is a cumulative function of the maximal development rate d</w:t>
      </w:r>
      <w:r>
        <w:rPr>
          <w:vertAlign w:val="subscript"/>
        </w:rPr>
        <w:t>r</w:t>
      </w:r>
      <w:r>
        <w:t xml:space="preserve"> (day</w:t>
      </w:r>
      <w:r>
        <w:rPr>
          <w:vertAlign w:val="superscript"/>
        </w:rPr>
        <w:t>-1</w:t>
      </w:r>
      <w:r>
        <w:t>) which differs between the vegetative phase and the reproductive phase. Following Wang &amp; Engel (1998), DS is also modified using dimensionless scaling factors dependent on temperature (f</w:t>
      </w:r>
      <w:r>
        <w:rPr>
          <w:vertAlign w:val="subscript"/>
        </w:rPr>
        <w:t>T</w:t>
      </w:r>
      <w:r>
        <w:t>), vernalisation days (f</w:t>
      </w:r>
      <w:r>
        <w:rPr>
          <w:vertAlign w:val="subscript"/>
        </w:rPr>
        <w:t>vern</w:t>
      </w:r>
      <w:r>
        <w:t>) and photo-period (f</w:t>
      </w:r>
      <w:r>
        <w:rPr>
          <w:vertAlign w:val="subscript"/>
        </w:rPr>
        <w:t>phot</w:t>
      </w:r>
      <w:r>
        <w:t>):</w:t>
      </w:r>
    </w:p>
    <w:p w:rsidR="00DF2413" w:rsidRDefault="00437DDB" w:rsidP="00DF2413">
      <w:r w:rsidRPr="00437DDB">
        <w:rPr>
          <w:position w:val="-14"/>
        </w:rPr>
        <w:object w:dxaOrig="2740" w:dyaOrig="380">
          <v:shape id="_x0000_i1046" type="#_x0000_t75" style="width:137.25pt;height:18.75pt" o:ole="" filled="t">
            <v:fill color2="black"/>
            <v:imagedata r:id="rId52" o:title=""/>
          </v:shape>
          <o:OLEObject Type="Embed" ProgID="Equation.3" ShapeID="_x0000_i1046" DrawAspect="Content" ObjectID="_1565787942" r:id="rId53"/>
        </w:object>
      </w:r>
    </w:p>
    <w:p w:rsidR="00DF2413" w:rsidRDefault="00DF2413" w:rsidP="00DF2413"/>
    <w:p w:rsidR="00DF2413" w:rsidRDefault="00DF2413" w:rsidP="00DF2413">
      <w:r>
        <w:rPr>
          <w:b/>
          <w:bCs/>
        </w:rPr>
        <w:t>Daily carbon allocation</w:t>
      </w:r>
    </w:p>
    <w:p w:rsidR="00DF2413" w:rsidRDefault="00DF2413" w:rsidP="00DF2413">
      <w:r>
        <w:t>For the allocation of the plant's daily assimilates, and their partitioning to the plant organs during the growing-season, we use the established allocation scheme from Penning de Vries et al. (1989). This scheme differs from the one described above for non N-limited in that the allocation of C to the different organs is related to the daily NPP and</w:t>
      </w:r>
    </w:p>
    <w:p w:rsidR="00DF2413" w:rsidRDefault="00DF2413" w:rsidP="00DF2413">
      <w:r>
        <w:t>to DS, as opposed to a function that meets a predefined target at the end of the growing-season. During the first part of the vegetative phase (DS&lt;0.7 for winter wheat) most of the assimilates are used for root (R) and leaf (L) growth to maximise the uptake of water and nutrients and the absorption of radiation for photosynthesis, followed by a period when more of the assimilated C is allocated to the stem (St).</w:t>
      </w:r>
    </w:p>
    <w:p w:rsidR="00DF2413" w:rsidRDefault="00DF2413" w:rsidP="00DF2413"/>
    <w:p w:rsidR="00DF2413" w:rsidRDefault="00DF2413" w:rsidP="00DF2413">
      <w:r>
        <w:t>After anthesis, the grain-filling period starts, during which most assimilates are allocated to the storage organs. During this period, cereal crops reallocate some of their nutrients from the vegetative organs to the grains.</w:t>
      </w:r>
    </w:p>
    <w:p w:rsidR="00DF2413" w:rsidRDefault="00DF2413" w:rsidP="00DF2413">
      <w:r>
        <w:t>When a plant experiences water or nutrient deficit during the vegetative phase, it starts to invest a relatively larger fraction of the assimilates into roots to overcome the stress. It is thus important to be able to model the allocation to the roots separately from the other organs. The ratio between the allocation to leaves and stem (L:St), can be treated as constant during stress and thus a relationship between the allocation to R and that to the vegetative parts (V=St+L+R) that is also valid under stress can be established. This approach also gives an opportunity for future implementation of dynamic adjustments in the allocation during the vegetative phase, which is lacking in the current allocation model.</w:t>
      </w:r>
    </w:p>
    <w:p w:rsidR="00DF2413" w:rsidRDefault="00DF2413" w:rsidP="00DF2413">
      <w:pPr>
        <w:rPr>
          <w:b/>
          <w:bCs/>
        </w:rPr>
      </w:pPr>
      <w:r>
        <w:lastRenderedPageBreak/>
        <w:t>Relationships between allocation to L, St, R and grains (Y) from the original allocation model were established and fitted to a logistic growth function.</w:t>
      </w:r>
    </w:p>
    <w:p w:rsidR="00DF2413" w:rsidRDefault="00DF2413" w:rsidP="00DF2413">
      <w:r>
        <w:rPr>
          <w:b/>
          <w:bCs/>
        </w:rPr>
        <w:t>Roots</w:t>
      </w:r>
    </w:p>
    <w:p w:rsidR="00DF2413" w:rsidRDefault="00DF2413" w:rsidP="00DF2413">
      <w:r>
        <w:t>The allocation to R (g</w:t>
      </w:r>
      <w:r>
        <w:rPr>
          <w:vertAlign w:val="subscript"/>
        </w:rPr>
        <w:t>R</w:t>
      </w:r>
      <w:r>
        <w:t>) relative to the vegetative organs (g</w:t>
      </w:r>
      <w:r>
        <w:rPr>
          <w:vertAlign w:val="subscript"/>
        </w:rPr>
        <w:t>V</w:t>
      </w:r>
      <w:r>
        <w:t xml:space="preserve">) is shown in Fig. </w:t>
      </w:r>
      <w:r w:rsidR="000B718E">
        <w:t>3</w:t>
      </w:r>
      <w:r>
        <w:t>a:</w:t>
      </w:r>
    </w:p>
    <w:p w:rsidR="00DF2413" w:rsidRDefault="00437DDB" w:rsidP="00DF2413">
      <w:r w:rsidRPr="00437DDB">
        <w:rPr>
          <w:position w:val="-30"/>
        </w:rPr>
        <w:object w:dxaOrig="3120" w:dyaOrig="680">
          <v:shape id="_x0000_i1047" type="#_x0000_t75" style="width:155.25pt;height:34.5pt" o:ole="" filled="t">
            <v:fill color2="black"/>
            <v:imagedata r:id="rId54" o:title=""/>
          </v:shape>
          <o:OLEObject Type="Embed" ProgID="Equation.3" ShapeID="_x0000_i1047" DrawAspect="Content" ObjectID="_1565787943" r:id="rId55"/>
        </w:object>
      </w:r>
    </w:p>
    <w:p w:rsidR="00DF2413" w:rsidRDefault="00DF2413" w:rsidP="00DF2413"/>
    <w:p w:rsidR="00DF2413" w:rsidRDefault="00DF2413" w:rsidP="00DF2413">
      <w:r>
        <w:rPr>
          <w:b/>
          <w:bCs/>
        </w:rPr>
        <w:t>Leaves and stems</w:t>
      </w:r>
    </w:p>
    <w:p w:rsidR="00DF2413" w:rsidRDefault="00DF2413" w:rsidP="00DF2413">
      <w:r>
        <w:t>Reflecting the shift from L (g</w:t>
      </w:r>
      <w:r>
        <w:rPr>
          <w:vertAlign w:val="subscript"/>
        </w:rPr>
        <w:t>L</w:t>
      </w:r>
      <w:r>
        <w:t>) to St (g</w:t>
      </w:r>
      <w:r>
        <w:rPr>
          <w:vertAlign w:val="subscript"/>
        </w:rPr>
        <w:t>St</w:t>
      </w:r>
      <w:r>
        <w:t xml:space="preserve">) allocation during the initial part of the vegetative phase as outlined above, a relationship between the two organs was derived which is illustrated in Fig. </w:t>
      </w:r>
      <w:r w:rsidR="00CB776D">
        <w:t>3</w:t>
      </w:r>
      <w:r>
        <w:t>a:</w:t>
      </w:r>
    </w:p>
    <w:p w:rsidR="00DF2413" w:rsidRDefault="00437DDB" w:rsidP="00DF2413">
      <w:pPr>
        <w:rPr>
          <w:b/>
          <w:bCs/>
        </w:rPr>
      </w:pPr>
      <w:r w:rsidRPr="00437DDB">
        <w:rPr>
          <w:position w:val="-30"/>
        </w:rPr>
        <w:object w:dxaOrig="3739" w:dyaOrig="700">
          <v:shape id="_x0000_i1048" type="#_x0000_t75" style="width:186.75pt;height:35.25pt" o:ole="" filled="t">
            <v:fill color2="black"/>
            <v:imagedata r:id="rId56" o:title=""/>
          </v:shape>
          <o:OLEObject Type="Embed" ProgID="Equation.3" ShapeID="_x0000_i1048" DrawAspect="Content" ObjectID="_1565787944" r:id="rId57"/>
        </w:object>
      </w:r>
      <w:r w:rsidR="00DF2413">
        <w:t>.</w:t>
      </w:r>
    </w:p>
    <w:p w:rsidR="00DF2413" w:rsidRDefault="00DF2413" w:rsidP="00DF2413">
      <w:r>
        <w:rPr>
          <w:b/>
          <w:bCs/>
        </w:rPr>
        <w:t>Harvestable organs, grains</w:t>
      </w:r>
    </w:p>
    <w:p w:rsidR="00DF2413" w:rsidRDefault="00DF2413" w:rsidP="00DF2413">
      <w:r>
        <w:t>Finally a relationship of the allocation to grains (g</w:t>
      </w:r>
      <w:r>
        <w:rPr>
          <w:vertAlign w:val="subscript"/>
        </w:rPr>
        <w:t>Y</w:t>
      </w:r>
      <w:r>
        <w:t>) as the fraction of the whole plant (g</w:t>
      </w:r>
      <w:r>
        <w:rPr>
          <w:vertAlign w:val="subscript"/>
        </w:rPr>
        <w:t>Y</w:t>
      </w:r>
      <w:r>
        <w:t>+g</w:t>
      </w:r>
      <w:r>
        <w:rPr>
          <w:vertAlign w:val="subscript"/>
        </w:rPr>
        <w:t>V</w:t>
      </w:r>
      <w:r>
        <w:t>) allocation was derived:</w:t>
      </w:r>
    </w:p>
    <w:p w:rsidR="00DF2413" w:rsidRDefault="00DF2413" w:rsidP="00DF2413">
      <w:pPr>
        <w:rPr>
          <w:b/>
          <w:bCs/>
        </w:rPr>
      </w:pPr>
      <w:r>
        <w:t xml:space="preserve"> </w:t>
      </w:r>
      <w:r w:rsidR="00DF0D77" w:rsidRPr="00437DDB">
        <w:rPr>
          <w:position w:val="-30"/>
        </w:rPr>
        <w:object w:dxaOrig="4459" w:dyaOrig="700">
          <v:shape id="_x0000_i1049" type="#_x0000_t75" style="width:222.75pt;height:35.25pt" o:ole="" filled="t">
            <v:fill color2="black"/>
            <v:imagedata r:id="rId58" o:title=""/>
          </v:shape>
          <o:OLEObject Type="Embed" ProgID="Equation.3" ShapeID="_x0000_i1049" DrawAspect="Content" ObjectID="_1565787945" r:id="rId59"/>
        </w:object>
      </w:r>
    </w:p>
    <w:p w:rsidR="00DF2413" w:rsidRDefault="00DF2413" w:rsidP="00DF2413">
      <w:r>
        <w:rPr>
          <w:b/>
          <w:bCs/>
        </w:rPr>
        <w:t>Dynamic allocation</w:t>
      </w:r>
    </w:p>
    <w:p w:rsidR="00DF2413" w:rsidRDefault="00DF2413" w:rsidP="00DF2413">
      <w:r>
        <w:t>These relationships between the allocation to the different organs of the plant can be applied to favour allocation to one organ over others. Combining the equations for f</w:t>
      </w:r>
      <w:r>
        <w:rPr>
          <w:vertAlign w:val="subscript"/>
        </w:rPr>
        <w:t>1</w:t>
      </w:r>
      <w:r>
        <w:t>,f</w:t>
      </w:r>
      <w:r>
        <w:rPr>
          <w:vertAlign w:val="subscript"/>
        </w:rPr>
        <w:t xml:space="preserve">2 </w:t>
      </w:r>
      <w:r>
        <w:t>and f</w:t>
      </w:r>
      <w:r>
        <w:rPr>
          <w:vertAlign w:val="subscript"/>
        </w:rPr>
        <w:t>3</w:t>
      </w:r>
      <w:r>
        <w:t xml:space="preserve"> yields</w:t>
      </w:r>
    </w:p>
    <w:p w:rsidR="00DF2413" w:rsidRDefault="00DF0D77" w:rsidP="00DF2413">
      <w:r w:rsidRPr="00437DDB">
        <w:rPr>
          <w:position w:val="-66"/>
        </w:rPr>
        <w:object w:dxaOrig="2480" w:dyaOrig="1440">
          <v:shape id="_x0000_i1050" type="#_x0000_t75" style="width:123pt;height:1in" o:ole="" filled="t">
            <v:fill color2="black"/>
            <v:imagedata r:id="rId60" o:title=""/>
          </v:shape>
          <o:OLEObject Type="Embed" ProgID="Equation.3" ShapeID="_x0000_i1050" DrawAspect="Content" ObjectID="_1565787946" r:id="rId61"/>
        </w:object>
      </w:r>
    </w:p>
    <w:p w:rsidR="00DF2413" w:rsidRDefault="00DF2413" w:rsidP="00DF2413">
      <w:r>
        <w:t xml:space="preserve">which is illustrated for winter wheat in Fig. </w:t>
      </w:r>
      <w:r w:rsidR="000B718E">
        <w:t>3b</w:t>
      </w:r>
    </w:p>
    <w:p w:rsidR="000B718E" w:rsidRDefault="000B718E" w:rsidP="000B718E">
      <w:pPr>
        <w:keepNext/>
      </w:pPr>
      <w:r>
        <w:rPr>
          <w:noProof/>
        </w:rPr>
        <w:lastRenderedPageBreak/>
        <w:drawing>
          <wp:inline distT="0" distB="0" distL="0" distR="0" wp14:anchorId="3F4BF919" wp14:editId="60A0065A">
            <wp:extent cx="5732145" cy="2937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_f2_g1_g2_g3wheatW.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5732145" cy="2937510"/>
                    </a:xfrm>
                    <a:prstGeom prst="rect">
                      <a:avLst/>
                    </a:prstGeom>
                  </pic:spPr>
                </pic:pic>
              </a:graphicData>
            </a:graphic>
          </wp:inline>
        </w:drawing>
      </w:r>
    </w:p>
    <w:p w:rsidR="000B718E" w:rsidRDefault="000B718E" w:rsidP="000B718E">
      <w:pPr>
        <w:pStyle w:val="Caption"/>
      </w:pPr>
      <w:r>
        <w:t xml:space="preserve">Figure 3: </w:t>
      </w:r>
      <w:r w:rsidRPr="0076033B">
        <w:t xml:space="preserve">(a) The allocation to roots relative to vegetative organs (f1) and the allocation to leaves relative to leaves and stem (f2) for winter wheat. Dashed lines represent the allocation model from Penning de Vries (1989) and solid lines are the fitted </w:t>
      </w:r>
      <w:r>
        <w:t>equations. (b) The resulting allocation scheme to roots (g</w:t>
      </w:r>
      <w:r>
        <w:rPr>
          <w:vertAlign w:val="subscript"/>
        </w:rPr>
        <w:t>R</w:t>
      </w:r>
      <w:r>
        <w:t>), stem (g</w:t>
      </w:r>
      <w:r>
        <w:rPr>
          <w:vertAlign w:val="subscript"/>
        </w:rPr>
        <w:t>St</w:t>
      </w:r>
      <w:r>
        <w:t>), leaves (g</w:t>
      </w:r>
      <w:r>
        <w:rPr>
          <w:vertAlign w:val="subscript"/>
        </w:rPr>
        <w:t>L</w:t>
      </w:r>
      <w:r>
        <w:t>) and grains (g</w:t>
      </w:r>
      <w:r>
        <w:rPr>
          <w:vertAlign w:val="subscript"/>
        </w:rPr>
        <w:t>Y</w:t>
      </w:r>
      <w:r>
        <w:t>) (solid lines) compared to data from Penning de Vries (1989) (dashed lines).</w:t>
      </w:r>
    </w:p>
    <w:p w:rsidR="00DF2413" w:rsidRDefault="00DF2413" w:rsidP="00DF2413"/>
    <w:p w:rsidR="00DF2413" w:rsidRDefault="00DF2413" w:rsidP="00DF2413">
      <w:r>
        <w:rPr>
          <w:b/>
          <w:bCs/>
        </w:rPr>
        <w:t>Carbohydrate retranslocation</w:t>
      </w:r>
    </w:p>
    <w:p w:rsidR="00DF2413" w:rsidRDefault="00DF2413" w:rsidP="00DF2413">
      <w:pPr>
        <w:rPr>
          <w:b/>
          <w:bCs/>
        </w:rPr>
      </w:pPr>
      <w:r>
        <w:t>Crops store an easily mobilised reserve of carbohydrates in L, St and R (for some crops also tubers). To represent this in the model, a labile C pool is filled with a fraction of the daily assimilates directed to the stem (g</w:t>
      </w:r>
      <w:r>
        <w:rPr>
          <w:vertAlign w:val="subscript"/>
        </w:rPr>
        <w:t>St</w:t>
      </w:r>
      <w:r>
        <w:t>), set here to 0.4 for wheat (Penning de Vries 1989). The labile C pool (M</w:t>
      </w:r>
      <w:r>
        <w:rPr>
          <w:vertAlign w:val="subscript"/>
        </w:rPr>
        <w:t>C,labile</w:t>
      </w:r>
      <w:r>
        <w:t>) is constrained between 0 and 0.4M</w:t>
      </w:r>
      <w:r>
        <w:rPr>
          <w:vertAlign w:val="subscript"/>
        </w:rPr>
        <w:t>C,St</w:t>
      </w:r>
      <w:r>
        <w:t>. During days when the daily assimilated C is lower than respiration costs (negative NPP), these sugars are used to compensate the loss. Additionally, during the grain-filling period the labile C pool is used to add to the grains and is reduced with a rate of 0.1 day</w:t>
      </w:r>
      <w:r>
        <w:rPr>
          <w:vertAlign w:val="superscript"/>
        </w:rPr>
        <w:t xml:space="preserve">-1 </w:t>
      </w:r>
      <w:r>
        <w:t>(Penning de Vries 1989).</w:t>
      </w:r>
    </w:p>
    <w:p w:rsidR="00DF2413" w:rsidRDefault="00DF2413" w:rsidP="00DF2413">
      <w:r>
        <w:rPr>
          <w:b/>
          <w:bCs/>
        </w:rPr>
        <w:t>Daily nitrogen allocation</w:t>
      </w:r>
    </w:p>
    <w:p w:rsidR="00DF2413" w:rsidRDefault="00DF2413" w:rsidP="00DF2413">
      <w:r>
        <w:t>During the vegetative phase in which the leaves and roots are expanding, the plant seeks to maximise photosynthetic gain by having a leaf N content that optimises the carboxylation capacity (V</w:t>
      </w:r>
      <w:r>
        <w:rPr>
          <w:vertAlign w:val="subscript"/>
        </w:rPr>
        <w:t>max</w:t>
      </w:r>
      <w:r>
        <w:t>).</w:t>
      </w:r>
    </w:p>
    <w:p w:rsidR="00DF2413" w:rsidRDefault="00DF2413" w:rsidP="00DF2413"/>
    <w:p w:rsidR="00DF2413" w:rsidRDefault="00DF2413" w:rsidP="00DF2413">
      <w:r>
        <w:rPr>
          <w:b/>
          <w:bCs/>
        </w:rPr>
        <w:t>Leaf N content</w:t>
      </w:r>
    </w:p>
    <w:p w:rsidR="00DF2413" w:rsidRDefault="00DF2413" w:rsidP="00DF2413">
      <w:r>
        <w:t xml:space="preserve">Nitrogen associated with Rubisco, the key enzyme in photosynthesis, makes up more than 20% of the total N in the leaves of wheat, but N is also important for plant structural tissues. However, the vertical distribution of N in the canopy is not even. Higher [N] is usually found in the upper part of the canopy, where leaves experience the highest levels of irradiance, compared to the more shaded leaves below. The decline in leaf [N] with the increase in cumulative leaf area index (LAI) from top to bottom typically follows an exponential </w:t>
      </w:r>
      <w:r>
        <w:lastRenderedPageBreak/>
        <w:t>decrease with a N extinction coefficient k</w:t>
      </w:r>
      <w:r>
        <w:rPr>
          <w:vertAlign w:val="subscript"/>
        </w:rPr>
        <w:t>N</w:t>
      </w:r>
      <w:r>
        <w:t xml:space="preserve"> that is related to the light extinction coefficient (k</w:t>
      </w:r>
      <w:r>
        <w:rPr>
          <w:vertAlign w:val="subscript"/>
        </w:rPr>
        <w:t>L</w:t>
      </w:r>
      <w:r>
        <w:t>) as follows:</w:t>
      </w:r>
    </w:p>
    <w:p w:rsidR="00DF2413" w:rsidRDefault="00DF2413" w:rsidP="00DF2413">
      <w:r>
        <w:rPr>
          <w:position w:val="-3"/>
        </w:rPr>
        <w:object w:dxaOrig="1411" w:dyaOrig="301">
          <v:shape id="_x0000_i1051" type="#_x0000_t75" style="width:70.5pt;height:15pt" o:ole="" filled="t">
            <v:fill color2="black"/>
            <v:imagedata r:id="rId63" o:title=""/>
          </v:shape>
          <o:OLEObject Type="Embed" ProgID="Equation.3" ShapeID="_x0000_i1051" DrawAspect="Content" ObjectID="_1565787947" r:id="rId64"/>
        </w:object>
      </w:r>
      <w:r>
        <w:t>,</w:t>
      </w:r>
    </w:p>
    <w:p w:rsidR="00DF2413" w:rsidRDefault="00DF2413" w:rsidP="00DF2413">
      <w:r>
        <w:t>where b</w:t>
      </w:r>
      <w:r>
        <w:rPr>
          <w:vertAlign w:val="subscript"/>
        </w:rPr>
        <w:t>0</w:t>
      </w:r>
      <w:r>
        <w:t xml:space="preserve"> and b</w:t>
      </w:r>
      <w:r>
        <w:rPr>
          <w:vertAlign w:val="subscript"/>
        </w:rPr>
        <w:t>1</w:t>
      </w:r>
      <w:r>
        <w:t xml:space="preserve"> are regression coefficients taken from Yin (2003). From theory on optimal N distribution in a crop canopy, Yin (2000) derived a relationship between the LAI that can be supported given the amount of N that is currently in the leaves (LAI</w:t>
      </w:r>
      <w:r>
        <w:rPr>
          <w:vertAlign w:val="subscript"/>
        </w:rPr>
        <w:t>N</w:t>
      </w:r>
      <w:r>
        <w:t>) and k</w:t>
      </w:r>
      <w:r>
        <w:rPr>
          <w:vertAlign w:val="subscript"/>
        </w:rPr>
        <w:t>N</w:t>
      </w:r>
      <w:r>
        <w:t>:</w:t>
      </w:r>
    </w:p>
    <w:p w:rsidR="00DF2413" w:rsidRDefault="00437DDB" w:rsidP="00DF2413">
      <w:r w:rsidRPr="00437DDB">
        <w:rPr>
          <w:position w:val="-32"/>
        </w:rPr>
        <w:object w:dxaOrig="2780" w:dyaOrig="760">
          <v:shape id="_x0000_i1052" type="#_x0000_t75" style="width:139.5pt;height:38.25pt" o:ole="" filled="t">
            <v:fill color2="black"/>
            <v:imagedata r:id="rId65" o:title=""/>
          </v:shape>
          <o:OLEObject Type="Embed" ProgID="Equation.3" ShapeID="_x0000_i1052" DrawAspect="Content" ObjectID="_1565787948" r:id="rId66"/>
        </w:object>
      </w:r>
      <w:r w:rsidR="00DF2413">
        <w:t>,</w:t>
      </w:r>
    </w:p>
    <w:p w:rsidR="00DF2413" w:rsidRDefault="00DF2413" w:rsidP="00DF2413">
      <w:r>
        <w:t>where M</w:t>
      </w:r>
      <w:r>
        <w:rPr>
          <w:vertAlign w:val="subscript"/>
        </w:rPr>
        <w:t>N,L</w:t>
      </w:r>
      <w:r>
        <w:t xml:space="preserve"> is the leaf N mass and N</w:t>
      </w:r>
      <w:r>
        <w:rPr>
          <w:vertAlign w:val="subscript"/>
        </w:rPr>
        <w:t>b</w:t>
      </w:r>
      <w:r>
        <w:t xml:space="preserve"> is the minimum N requirement for the leaf to function:</w:t>
      </w:r>
    </w:p>
    <w:p w:rsidR="00DF2413" w:rsidRDefault="00AC189C" w:rsidP="00DF2413">
      <w:r w:rsidRPr="00437DDB">
        <w:rPr>
          <w:position w:val="-32"/>
        </w:rPr>
        <w:object w:dxaOrig="1960" w:dyaOrig="700">
          <v:shape id="_x0000_i1053" type="#_x0000_t75" style="width:97.5pt;height:35.25pt" o:ole="" filled="t">
            <v:fill color2="black"/>
            <v:imagedata r:id="rId67" o:title=""/>
          </v:shape>
          <o:OLEObject Type="Embed" ProgID="Equation.3" ShapeID="_x0000_i1053" DrawAspect="Content" ObjectID="_1565787949" r:id="rId68"/>
        </w:object>
      </w:r>
      <w:r w:rsidR="00DF2413">
        <w:t>,</w:t>
      </w:r>
    </w:p>
    <w:p w:rsidR="00DF2413" w:rsidRDefault="00DF2413" w:rsidP="00DF2413">
      <w:r>
        <w:t>where C:N</w:t>
      </w:r>
      <w:r>
        <w:rPr>
          <w:vertAlign w:val="subscript"/>
        </w:rPr>
        <w:t>L,max</w:t>
      </w:r>
      <w:r>
        <w:t xml:space="preserve"> reflects the minimum N required for photosynthesis and SLA is the specific leaf area. LAI</w:t>
      </w:r>
      <w:r>
        <w:rPr>
          <w:vertAlign w:val="subscript"/>
        </w:rPr>
        <w:t>N</w:t>
      </w:r>
      <w:r>
        <w:t xml:space="preserve"> is then compared to LAI to determine the N status of the canopy, see section on Senescence below.</w:t>
      </w:r>
    </w:p>
    <w:p w:rsidR="00DF2413" w:rsidRDefault="00DF2413" w:rsidP="00DF2413"/>
    <w:p w:rsidR="00DF2413" w:rsidRDefault="00DF2413" w:rsidP="00DF2413">
      <w:r>
        <w:rPr>
          <w:b/>
          <w:bCs/>
        </w:rPr>
        <w:t>Root N content</w:t>
      </w:r>
    </w:p>
    <w:p w:rsidR="00DF2413" w:rsidRDefault="00DF2413" w:rsidP="00DF2413">
      <w:r>
        <w:t>In LPJ-GUESS, the N requirement of the root follows that of the leaves through the functional balance concept (described above in the N implementation section):</w:t>
      </w:r>
    </w:p>
    <w:p w:rsidR="00DF2413" w:rsidRDefault="00DF2413" w:rsidP="00DF2413">
      <w:r>
        <w:t xml:space="preserve"> </w:t>
      </w:r>
      <w:r w:rsidR="006C5229" w:rsidRPr="006C5229">
        <w:rPr>
          <w:position w:val="-32"/>
        </w:rPr>
        <w:object w:dxaOrig="1380" w:dyaOrig="720">
          <v:shape id="_x0000_i1054" type="#_x0000_t75" style="width:69pt;height:36pt" o:ole="" filled="t">
            <v:fill color2="black"/>
            <v:imagedata r:id="rId69" o:title=""/>
          </v:shape>
          <o:OLEObject Type="Embed" ProgID="Equation.3" ShapeID="_x0000_i1054" DrawAspect="Content" ObjectID="_1565787950" r:id="rId70"/>
        </w:object>
      </w:r>
      <w:r>
        <w:t>,</w:t>
      </w:r>
    </w:p>
    <w:p w:rsidR="00DF2413" w:rsidRDefault="00DF2413" w:rsidP="00DF2413">
      <w:r>
        <w:t>where M</w:t>
      </w:r>
      <w:r>
        <w:rPr>
          <w:vertAlign w:val="subscript"/>
        </w:rPr>
        <w:t>N,L</w:t>
      </w:r>
      <w:r>
        <w:t xml:space="preserve"> denotes leaf N mass, M</w:t>
      </w:r>
      <w:r>
        <w:rPr>
          <w:vertAlign w:val="subscript"/>
        </w:rPr>
        <w:t>C,L</w:t>
      </w:r>
      <w:r>
        <w:t xml:space="preserve"> leaf C mass, M</w:t>
      </w:r>
      <w:r>
        <w:rPr>
          <w:vertAlign w:val="subscript"/>
        </w:rPr>
        <w:t>N,R</w:t>
      </w:r>
      <w:r>
        <w:t xml:space="preserve"> root N mass and M</w:t>
      </w:r>
      <w:r>
        <w:rPr>
          <w:vertAlign w:val="subscript"/>
        </w:rPr>
        <w:t>C,R</w:t>
      </w:r>
      <w:r>
        <w:t xml:space="preserve"> root C mass. The theory behind the concept is that the activity of the roots (uptake and transport of water and nutrients) is proportional to that of the leaves (photosynthesis). A high photosynthesis rate in the leaves (high [N]</w:t>
      </w:r>
      <w:r>
        <w:rPr>
          <w:vertAlign w:val="subscript"/>
        </w:rPr>
        <w:t>L</w:t>
      </w:r>
      <w:r>
        <w:t>) implies a corresponding relative [N] in the roots to supply the demand of the leaves (Zaehle &amp; Friend 2010).</w:t>
      </w:r>
    </w:p>
    <w:p w:rsidR="00DF2413" w:rsidRDefault="00DF2413" w:rsidP="00DF2413"/>
    <w:p w:rsidR="00DF2413" w:rsidRDefault="00DF2413" w:rsidP="00DF2413">
      <w:r>
        <w:rPr>
          <w:b/>
          <w:bCs/>
        </w:rPr>
        <w:t>Plant N uptake</w:t>
      </w:r>
    </w:p>
    <w:p w:rsidR="00DF2413" w:rsidRDefault="00DF2413" w:rsidP="00DF2413">
      <w:r>
        <w:t>For crops, we have expanded N uptake in the soil N module so that the N available for uptake by the plant (M</w:t>
      </w:r>
      <w:r>
        <w:rPr>
          <w:vertAlign w:val="subscript"/>
        </w:rPr>
        <w:t>N,avail</w:t>
      </w:r>
      <w:r>
        <w:t>) is related to the water content of the soil, as proposed by Xu-Ri (2008):</w:t>
      </w:r>
    </w:p>
    <w:p w:rsidR="00DF2413" w:rsidRDefault="00DF2413" w:rsidP="00DF2413"/>
    <w:p w:rsidR="00DF2413" w:rsidRDefault="00DF2413" w:rsidP="00DF2413">
      <w:r>
        <w:t xml:space="preserve"> </w:t>
      </w:r>
      <w:r w:rsidR="00086E05" w:rsidRPr="006C5229">
        <w:rPr>
          <w:position w:val="-14"/>
        </w:rPr>
        <w:object w:dxaOrig="1939" w:dyaOrig="380">
          <v:shape id="_x0000_i1055" type="#_x0000_t75" style="width:96.75pt;height:18.75pt" o:ole="" filled="t">
            <v:fill color2="black"/>
            <v:imagedata r:id="rId71" o:title=""/>
          </v:shape>
          <o:OLEObject Type="Embed" ProgID="Equation.3" ShapeID="_x0000_i1055" DrawAspect="Content" ObjectID="_1565787951" r:id="rId72"/>
        </w:object>
      </w:r>
      <w:r>
        <w:t>,</w:t>
      </w:r>
    </w:p>
    <w:p w:rsidR="00DF2413" w:rsidRDefault="00DF2413" w:rsidP="00DF2413">
      <w:r>
        <w:lastRenderedPageBreak/>
        <w:t xml:space="preserve">where </w:t>
      </w:r>
      <w:r>
        <w:rPr>
          <w:rFonts w:ascii="Ubuntu" w:hAnsi="Ubuntu"/>
        </w:rPr>
        <w:t>φ</w:t>
      </w:r>
      <w:r>
        <w:t xml:space="preserve"> is the fraction of projected leaf coverage by the plant (proportional to the fine root area), M</w:t>
      </w:r>
      <w:r>
        <w:rPr>
          <w:vertAlign w:val="subscript"/>
        </w:rPr>
        <w:t>N,soil</w:t>
      </w:r>
      <w:r>
        <w:t xml:space="preserve"> is the mineral N mass of the soil and </w:t>
      </w:r>
      <w:r>
        <w:rPr>
          <w:rFonts w:ascii="Ubuntu" w:hAnsi="Ubuntu"/>
        </w:rPr>
        <w:t>θ</w:t>
      </w:r>
      <w:r>
        <w:t xml:space="preserve"> is the mean water content of the soil profile.</w:t>
      </w:r>
    </w:p>
    <w:p w:rsidR="00DF2413" w:rsidRDefault="00DF2413" w:rsidP="00DF2413"/>
    <w:p w:rsidR="00DF2413" w:rsidRDefault="00DF2413" w:rsidP="00DF2413">
      <w:r>
        <w:rPr>
          <w:b/>
          <w:bCs/>
        </w:rPr>
        <w:t>Senescence</w:t>
      </w:r>
    </w:p>
    <w:p w:rsidR="00DF2413" w:rsidRDefault="00DF2413" w:rsidP="00DF2413">
      <w:r>
        <w:t>Senescence, the killing of cells, can be either genetically programmed and age dependent, or induced by stresses or environmental factors. In the C-only original cropland version of LPJ-GUESS, leaf senescence is a function of PHU. We develop this further here with a dynamic response of plant senescence to its N status and age (DS).</w:t>
      </w:r>
    </w:p>
    <w:p w:rsidR="00DF2413" w:rsidRDefault="00DF2413" w:rsidP="00DF2413"/>
    <w:p w:rsidR="00DF2413" w:rsidRDefault="00DF2413" w:rsidP="00DF2413">
      <w:r>
        <w:rPr>
          <w:b/>
          <w:bCs/>
        </w:rPr>
        <w:t>Leaf senescence</w:t>
      </w:r>
    </w:p>
    <w:p w:rsidR="00DF2413" w:rsidRDefault="00DF2413" w:rsidP="00DF2413">
      <w:r>
        <w:t>If the N status of the leaves is suboptimal, the plant tries to maximise the leaf N in the canopy by redirecting some of it from the shaded leaves towards those that are more sunlit. This will eventually turn off the photosynthetic apparatus in the leaves from which all the non-structural N has been retranslocated. Senescence of part of the canopy in the model is induced when the N-determined leaf area index LAI (Yin 2000) is lower than the actual LAI. For plants, senescence of leaves is not an instantaneous process. The time for the acclimation of the N content in crop leaves is set to be 10 days. Implemented here is the proposed reduction of the leaf C mass as in (Yin 2000) but with an inertia of 0.1 day</w:t>
      </w:r>
      <w:r>
        <w:rPr>
          <w:vertAlign w:val="superscript"/>
        </w:rPr>
        <w:t>-1</w:t>
      </w:r>
      <w:r>
        <w:t>:</w:t>
      </w:r>
    </w:p>
    <w:p w:rsidR="00DF2413" w:rsidRDefault="00437DDB" w:rsidP="00DF2413">
      <w:r w:rsidRPr="00437DDB">
        <w:rPr>
          <w:position w:val="-24"/>
        </w:rPr>
        <w:object w:dxaOrig="3300" w:dyaOrig="639">
          <v:shape id="_x0000_i1056" type="#_x0000_t75" style="width:164.25pt;height:32.25pt" o:ole="" filled="t">
            <v:fill color2="black"/>
            <v:imagedata r:id="rId73" o:title=""/>
          </v:shape>
          <o:OLEObject Type="Embed" ProgID="Equation.3" ShapeID="_x0000_i1056" DrawAspect="Content" ObjectID="_1565787952" r:id="rId74"/>
        </w:object>
      </w:r>
    </w:p>
    <w:p w:rsidR="00DF2413" w:rsidRDefault="00DF2413" w:rsidP="00DF2413">
      <w:r>
        <w:t>The leaf C mass is then updated M</w:t>
      </w:r>
      <w:r>
        <w:rPr>
          <w:vertAlign w:val="subscript"/>
        </w:rPr>
        <w:t>C,L</w:t>
      </w:r>
      <w:r>
        <w:t>' = M</w:t>
      </w:r>
      <w:r>
        <w:rPr>
          <w:vertAlign w:val="subscript"/>
        </w:rPr>
        <w:t>C,L</w:t>
      </w:r>
      <w:r>
        <w:t xml:space="preserve"> - m</w:t>
      </w:r>
      <w:r>
        <w:rPr>
          <w:vertAlign w:val="subscript"/>
        </w:rPr>
        <w:t>C,sen</w:t>
      </w:r>
      <w:r>
        <w:t xml:space="preserve"> and N accordingly using the minimum N content of the leaves, C:N</w:t>
      </w:r>
      <w:r>
        <w:rPr>
          <w:vertAlign w:val="subscript"/>
        </w:rPr>
        <w:t>L,max</w:t>
      </w:r>
      <w:r>
        <w:t>, M</w:t>
      </w:r>
      <w:r>
        <w:rPr>
          <w:vertAlign w:val="subscript"/>
        </w:rPr>
        <w:t>N,L</w:t>
      </w:r>
      <w:r>
        <w:t>' =M</w:t>
      </w:r>
      <w:r>
        <w:rPr>
          <w:vertAlign w:val="subscript"/>
        </w:rPr>
        <w:t>N,L</w:t>
      </w:r>
      <w:r>
        <w:t xml:space="preserve"> - m</w:t>
      </w:r>
      <w:r>
        <w:rPr>
          <w:vertAlign w:val="subscript"/>
        </w:rPr>
        <w:t xml:space="preserve">C,sen </w:t>
      </w:r>
      <w:r>
        <w:t>(C:N</w:t>
      </w:r>
      <w:r>
        <w:rPr>
          <w:vertAlign w:val="subscript"/>
        </w:rPr>
        <w:t>L,max</w:t>
      </w:r>
      <w:r>
        <w:t>)</w:t>
      </w:r>
      <w:r>
        <w:rPr>
          <w:vertAlign w:val="superscript"/>
        </w:rPr>
        <w:t>-1</w:t>
      </w:r>
      <w:r>
        <w:t>. The senesced C and N is then transferred to a pool of dead leaves with a high C:N, currently set to 100 and the residual N is translocated to the labile N pool. In contrast to the labile C pool, N allocated to the labile pool is not determined as a fraction of the total allocation. The amount is constrained by the N translocated from senesced leaves and roots accordingly through the functional balance concept. The N that is translocated to the labile N pool due to senescence of the leaf is the leftover after maximising the C:N</w:t>
      </w:r>
      <w:r>
        <w:rPr>
          <w:vertAlign w:val="subscript"/>
        </w:rPr>
        <w:t xml:space="preserve">L </w:t>
      </w:r>
      <w:r>
        <w:t>status:</w:t>
      </w:r>
    </w:p>
    <w:p w:rsidR="00DF2413" w:rsidRDefault="00437DDB" w:rsidP="00DF2413">
      <w:r w:rsidRPr="00437DDB">
        <w:rPr>
          <w:position w:val="-82"/>
        </w:rPr>
        <w:object w:dxaOrig="4980" w:dyaOrig="1219">
          <v:shape id="_x0000_i1057" type="#_x0000_t75" style="width:249pt;height:60.75pt" o:ole="" filled="t">
            <v:fill color2="black"/>
            <v:imagedata r:id="rId75" o:title=""/>
          </v:shape>
          <o:OLEObject Type="Embed" ProgID="Equation.3" ShapeID="_x0000_i1057" DrawAspect="Content" ObjectID="_1565787953" r:id="rId76"/>
        </w:object>
      </w:r>
    </w:p>
    <w:p w:rsidR="00DF2413" w:rsidRDefault="00DF2413" w:rsidP="00DF2413">
      <w:r>
        <w:t>where C:N</w:t>
      </w:r>
      <w:r>
        <w:rPr>
          <w:vertAlign w:val="subscript"/>
        </w:rPr>
        <w:t>L,opt</w:t>
      </w:r>
      <w:r>
        <w:t xml:space="preserve"> is the C:N below which a decrease has a small or no effect on photosynthesis which is estimated here as ¾ of the range between C:N</w:t>
      </w:r>
      <w:r>
        <w:rPr>
          <w:vertAlign w:val="subscript"/>
        </w:rPr>
        <w:t>L,max</w:t>
      </w:r>
      <w:r>
        <w:rPr>
          <w:vertAlign w:val="superscript"/>
        </w:rPr>
        <w:t>-1</w:t>
      </w:r>
      <w:r>
        <w:t xml:space="preserve"> and C:N</w:t>
      </w:r>
      <w:r>
        <w:rPr>
          <w:vertAlign w:val="subscript"/>
        </w:rPr>
        <w:t>L,min</w:t>
      </w:r>
      <w:r>
        <w:rPr>
          <w:vertAlign w:val="superscript"/>
        </w:rPr>
        <w:t>-1</w:t>
      </w:r>
      <w:r>
        <w:t>.</w:t>
      </w:r>
    </w:p>
    <w:p w:rsidR="00DF2413" w:rsidRDefault="00DF2413" w:rsidP="00DF2413">
      <w:r>
        <w:lastRenderedPageBreak/>
        <w:t>In ageing leaves, observed enzyme efficiency is reduced. After anthesis, degradation of the enzyme Rubisco is higher than the de novo synthesis. To reflect this in the model, a reduction of the leaf N content at rate of 0.1 day</w:t>
      </w:r>
      <w:r>
        <w:rPr>
          <w:vertAlign w:val="superscript"/>
        </w:rPr>
        <w:t>-1</w:t>
      </w:r>
      <w:r>
        <w:t xml:space="preserve"> (Bertheloot 2008) starts at anthesis (DS&gt;1).</w:t>
      </w:r>
    </w:p>
    <w:p w:rsidR="00DF2413" w:rsidRDefault="00DF2413" w:rsidP="00DF2413">
      <w:r>
        <w:t>In order to avoid excessive allocation of C to the leaves while the plant experiences leaf N deficit (m</w:t>
      </w:r>
      <w:r>
        <w:rPr>
          <w:vertAlign w:val="subscript"/>
        </w:rPr>
        <w:t>C,sen</w:t>
      </w:r>
      <w:r>
        <w:t>&gt;0) during the vegetative phase, a rescaling of the factor that controls the flow of assimilates to the leaves was implemented:</w:t>
      </w:r>
    </w:p>
    <w:p w:rsidR="00DF2413" w:rsidRDefault="00DF2413" w:rsidP="00DF2413">
      <w:pPr>
        <w:rPr>
          <w:b/>
          <w:bCs/>
        </w:rPr>
      </w:pPr>
      <w:r>
        <w:t xml:space="preserve"> </w:t>
      </w:r>
      <w:r w:rsidR="00437DDB" w:rsidRPr="00437DDB">
        <w:rPr>
          <w:position w:val="-12"/>
        </w:rPr>
        <w:object w:dxaOrig="2380" w:dyaOrig="400">
          <v:shape id="_x0000_i1058" type="#_x0000_t75" style="width:119.25pt;height:20.25pt" o:ole="" filled="t">
            <v:fill color2="black"/>
            <v:imagedata r:id="rId77" o:title=""/>
          </v:shape>
          <o:OLEObject Type="Embed" ProgID="Equation.3" ShapeID="_x0000_i1058" DrawAspect="Content" ObjectID="_1565787954" r:id="rId78"/>
        </w:object>
      </w:r>
      <w:r>
        <w:t>.</w:t>
      </w:r>
    </w:p>
    <w:p w:rsidR="00DF2413" w:rsidRDefault="00DF2413" w:rsidP="00DF2413">
      <w:r>
        <w:rPr>
          <w:b/>
          <w:bCs/>
        </w:rPr>
        <w:t>Root senescence</w:t>
      </w:r>
    </w:p>
    <w:p w:rsidR="00DF2413" w:rsidRDefault="00DF2413" w:rsidP="00DF2413">
      <w:pPr>
        <w:rPr>
          <w:b/>
          <w:bCs/>
        </w:rPr>
      </w:pPr>
      <w:r>
        <w:t>Root senescence is still an relatively unexplored area. In the absence of a full mechanistic understanding, the dynamics of the root in the model are assumed to be coupled to those of the leaves through the functional balance concept (described above).</w:t>
      </w:r>
    </w:p>
    <w:p w:rsidR="00DF2413" w:rsidRDefault="00DF2413" w:rsidP="00DF2413">
      <w:r>
        <w:rPr>
          <w:b/>
          <w:bCs/>
        </w:rPr>
        <w:t>Seed development</w:t>
      </w:r>
    </w:p>
    <w:p w:rsidR="00DF2413" w:rsidRDefault="00DF2413" w:rsidP="00DF2413">
      <w:r>
        <w:t>During flowering and grain filling, a fraction of the assimilates is allocated to the grains, while the N transported to the grains comes primarily from the leaves. This is reflected in the model as a transport of N from the leaves, roots and the labile N pool. In the model the plant tries to meet the demand from the grain:</w:t>
      </w:r>
    </w:p>
    <w:p w:rsidR="00DF2413" w:rsidRDefault="00437DDB" w:rsidP="00DF2413">
      <w:r w:rsidRPr="00437DDB">
        <w:rPr>
          <w:position w:val="-32"/>
        </w:rPr>
        <w:object w:dxaOrig="1880" w:dyaOrig="720">
          <v:shape id="_x0000_i1059" type="#_x0000_t75" style="width:94.5pt;height:36.75pt" o:ole="" filled="t">
            <v:fill color2="black"/>
            <v:imagedata r:id="rId79" o:title=""/>
          </v:shape>
          <o:OLEObject Type="Embed" ProgID="Equation.3" ShapeID="_x0000_i1059" DrawAspect="Content" ObjectID="_1565787955" r:id="rId80"/>
        </w:object>
      </w:r>
      <w:r w:rsidR="00DF2413">
        <w:t>,</w:t>
      </w:r>
    </w:p>
    <w:p w:rsidR="00DF2413" w:rsidRDefault="00DF2413" w:rsidP="00DF2413">
      <w:pPr>
        <w:rPr>
          <w:b/>
          <w:bCs/>
        </w:rPr>
      </w:pPr>
      <w:r>
        <w:t>primarily by reducing the labile N pool, M</w:t>
      </w:r>
      <w:r>
        <w:rPr>
          <w:vertAlign w:val="subscript"/>
        </w:rPr>
        <w:t>N,labile</w:t>
      </w:r>
      <w:r>
        <w:t>.</w:t>
      </w:r>
    </w:p>
    <w:p w:rsidR="00DF2413" w:rsidRDefault="00DF2413" w:rsidP="00DF2413">
      <w:r>
        <w:rPr>
          <w:b/>
          <w:bCs/>
        </w:rPr>
        <w:t>Nitrogen retranslocation</w:t>
      </w:r>
    </w:p>
    <w:p w:rsidR="00DF2413" w:rsidRDefault="00DF2413" w:rsidP="00DF2413">
      <w:r>
        <w:t>If m</w:t>
      </w:r>
      <w:r>
        <w:rPr>
          <w:vertAlign w:val="subscript"/>
        </w:rPr>
        <w:t>N,Y,dem</w:t>
      </w:r>
      <w:r>
        <w:t xml:space="preserve"> is larger than the labile N pool, the crop plant attempts to meet the unsatisfied N demand from the grains (m</w:t>
      </w:r>
      <w:r>
        <w:rPr>
          <w:vertAlign w:val="subscript"/>
        </w:rPr>
        <w:t>N,Y,dem</w:t>
      </w:r>
      <w:r>
        <w:t>' = m</w:t>
      </w:r>
      <w:r>
        <w:rPr>
          <w:vertAlign w:val="subscript"/>
        </w:rPr>
        <w:t>N,Y,dem</w:t>
      </w:r>
      <w:r>
        <w:t xml:space="preserve"> - M</w:t>
      </w:r>
      <w:r>
        <w:rPr>
          <w:vertAlign w:val="subscript"/>
        </w:rPr>
        <w:t>N,labile</w:t>
      </w:r>
      <w:r>
        <w:t xml:space="preserve">) by a N transport from the donor organs (leaves and roots). These donor organs have a resistance to let go of their N, </w:t>
      </w:r>
      <w:r>
        <w:rPr>
          <w:i/>
          <w:iCs/>
        </w:rPr>
        <w:t>r</w:t>
      </w:r>
      <w:r>
        <w:t xml:space="preserve"> , to account for the fact that N is needed for maintaining organ processes (e.g. photosynthesis and maintenance respiration):</w:t>
      </w:r>
    </w:p>
    <w:p w:rsidR="00DF2413" w:rsidRDefault="00243E34" w:rsidP="00DF2413">
      <w:r w:rsidRPr="00DF0D77">
        <w:rPr>
          <w:position w:val="-36"/>
        </w:rPr>
        <w:object w:dxaOrig="4060" w:dyaOrig="880">
          <v:shape id="_x0000_i1060" type="#_x0000_t75" style="width:203.25pt;height:44.25pt" o:ole="" filled="t">
            <v:fill color2="black"/>
            <v:imagedata r:id="rId81" o:title=""/>
          </v:shape>
          <o:OLEObject Type="Embed" ProgID="Equation.3" ShapeID="_x0000_i1060" DrawAspect="Content" ObjectID="_1565787956" r:id="rId82"/>
        </w:object>
      </w:r>
    </w:p>
    <w:p w:rsidR="00DF2413" w:rsidRDefault="00DF2413" w:rsidP="00DF2413">
      <w:r>
        <w:t xml:space="preserve"> where </w:t>
      </w:r>
      <w:r>
        <w:rPr>
          <w:i/>
          <w:iCs/>
        </w:rPr>
        <w:t>j</w:t>
      </w:r>
      <w:r>
        <w:t xml:space="preserve"> denotes the organ, L or R. The actual transport of N (m</w:t>
      </w:r>
      <w:r>
        <w:rPr>
          <w:vertAlign w:val="subscript"/>
        </w:rPr>
        <w:t>N,retr</w:t>
      </w:r>
      <w:r>
        <w:t>) is calculated by summing the individual organs' relative portion of the total N demand from the grains after the labile pool has been emptied. If the demand on the organ is larger than the available N, it is reduced to its minimum N content (C:N</w:t>
      </w:r>
      <w:r>
        <w:rPr>
          <w:vertAlign w:val="subscript"/>
        </w:rPr>
        <w:t>j,max</w:t>
      </w:r>
      <w:r>
        <w:t>):</w:t>
      </w:r>
    </w:p>
    <w:p w:rsidR="00DF2413" w:rsidRDefault="00DF2413" w:rsidP="00DF2413">
      <w:r>
        <w:t xml:space="preserve"> </w:t>
      </w:r>
      <w:r w:rsidR="00DF0D77" w:rsidRPr="00437DDB">
        <w:rPr>
          <w:position w:val="-34"/>
        </w:rPr>
        <w:object w:dxaOrig="3960" w:dyaOrig="800">
          <v:shape id="_x0000_i1061" type="#_x0000_t75" style="width:198pt;height:39.75pt" o:ole="" filled="t">
            <v:fill color2="black"/>
            <v:imagedata r:id="rId83" o:title=""/>
          </v:shape>
          <o:OLEObject Type="Embed" ProgID="Equation.3" ShapeID="_x0000_i1061" DrawAspect="Content" ObjectID="_1565787957" r:id="rId84"/>
        </w:object>
      </w:r>
      <w:r>
        <w:t>.</w:t>
      </w:r>
    </w:p>
    <w:p w:rsidR="00DF2413" w:rsidRDefault="00DF2413" w:rsidP="00DF2413">
      <w:r>
        <w:lastRenderedPageBreak/>
        <w:t>During the initial part of the grain filling period, only leaves contribute to fulfilling the grain N demand. Once more than half of the assimilates goes to the grain (DS&gt;1.15), the model can utilise part of the plant root N as well to fulfil the N requirements of the grains.</w:t>
      </w:r>
    </w:p>
    <w:p w:rsidR="00DF2413" w:rsidRDefault="00DF2413" w:rsidP="00BD60E8">
      <w:pPr>
        <w:pStyle w:val="Heading2"/>
      </w:pPr>
      <w:bookmarkStart w:id="40" w:name="_Toc491862794"/>
      <w:r>
        <w:t>Sowing and harvest</w:t>
      </w:r>
      <w:r w:rsidR="005F505B">
        <w:t xml:space="preserve"> </w:t>
      </w:r>
      <w:r w:rsidR="005F505B" w:rsidRPr="00D57E86">
        <w:rPr>
          <w:b w:val="0"/>
          <w:sz w:val="24"/>
        </w:rPr>
        <w:t>(C-only and N-limited versions)</w:t>
      </w:r>
      <w:bookmarkEnd w:id="40"/>
    </w:p>
    <w:p w:rsidR="00557FA9" w:rsidRDefault="00557FA9" w:rsidP="00557FA9">
      <w:r>
        <w:t>The relative degree of limitation by temperature and precipitation to the sowing dates—or the absence of such limitation in perennially moist areas (where incoming solar radiation generally limits plant production)—</w:t>
      </w:r>
      <w:r w:rsidR="00327B01">
        <w:t>is</w:t>
      </w:r>
      <w:r>
        <w:t xml:space="preserve"> determined based on the local climatology (Waha </w:t>
      </w:r>
      <w:r w:rsidRPr="00EB7972">
        <w:rPr>
          <w:iCs/>
        </w:rPr>
        <w:t>et al</w:t>
      </w:r>
      <w:r>
        <w:t xml:space="preserve">., 2011). Five main seasonality types to determine sowing date </w:t>
      </w:r>
      <w:r w:rsidR="00327B01">
        <w:t>are</w:t>
      </w:r>
      <w:r>
        <w:t xml:space="preserve"> specified as: TEMP (temperature seasonality); PREC (precipitation seasonality); TEMPPREC (both temperature and precipitation seasonality, minimum monthly temperature  &lt; 10</w:t>
      </w:r>
      <w:r w:rsidRPr="00D339F6">
        <w:rPr>
          <w:vertAlign w:val="superscript"/>
        </w:rPr>
        <w:t>o</w:t>
      </w:r>
      <w:r>
        <w:t>C), temperature determines sowing date; PRECTEMP (both temperature and precipitation seasonality, minimum monthly temperature &gt;=10</w:t>
      </w:r>
      <w:r w:rsidRPr="00D339F6">
        <w:rPr>
          <w:vertAlign w:val="superscript"/>
        </w:rPr>
        <w:t>o</w:t>
      </w:r>
      <w:r>
        <w:t xml:space="preserve">C), precipitation determines sowing date; NONE (neither temperature nor precipitation seasonality), default sowing date used. For irrigated crops at PRECTEMP sites, temperature-dependent sowing </w:t>
      </w:r>
      <w:r w:rsidR="00327B01">
        <w:t>is</w:t>
      </w:r>
      <w:r>
        <w:t xml:space="preserve"> used </w:t>
      </w:r>
      <w:r w:rsidR="00327B01">
        <w:t>by default</w:t>
      </w:r>
      <w:r>
        <w:t xml:space="preserve">. The temperature limits for temperature-dependent sowing </w:t>
      </w:r>
      <w:r w:rsidR="00327B01">
        <w:t>are</w:t>
      </w:r>
      <w:r>
        <w:t xml:space="preserve"> as in Waha </w:t>
      </w:r>
      <w:r w:rsidRPr="0064114C">
        <w:rPr>
          <w:iCs/>
        </w:rPr>
        <w:t>et al</w:t>
      </w:r>
      <w:r>
        <w:t>. (2011).</w:t>
      </w:r>
    </w:p>
    <w:p w:rsidR="006D41D1" w:rsidRDefault="006D41D1" w:rsidP="006D41D1">
      <w:r>
        <w:t>Croplands are harvested each year.</w:t>
      </w:r>
      <w:r w:rsidRPr="0005057F">
        <w:t xml:space="preserve"> </w:t>
      </w:r>
      <w:r>
        <w:t xml:space="preserve">A PFT-specific fraction of the harvestable organs (the harvest efficiency, default value 0.9 for all crops) constitutes the yield (multiplied by 2.0 for deriving the total dry yield from carbon units, assuming a dry matter carbon content of 50 %) and is assumed to be oxidised within a year. Of the leaf carbon, a further fraction (the residue removal fraction) is removed (and oxidised within one year).  This PFT parameter is set to 0.75 for all crops as default. </w:t>
      </w:r>
    </w:p>
    <w:p w:rsidR="00557FA9" w:rsidRDefault="001565A1" w:rsidP="00EC5E9D">
      <w:r>
        <w:t xml:space="preserve">Different cropland managements are defined </w:t>
      </w:r>
      <w:r w:rsidR="005F505B">
        <w:t>in</w:t>
      </w:r>
      <w:r>
        <w:t xml:space="preserve"> stand types</w:t>
      </w:r>
      <w:r w:rsidR="005F505B">
        <w:t>, or when using rotations, management types,</w:t>
      </w:r>
      <w:r>
        <w:t xml:space="preserve"> in the instruction file with specified values for crop PFT, hydrology (irrigated/rain-fed), N fertilisation</w:t>
      </w:r>
      <w:r w:rsidR="00D818CD">
        <w:t>, fallow</w:t>
      </w:r>
      <w:r>
        <w:t xml:space="preserve"> etc. </w:t>
      </w:r>
    </w:p>
    <w:p w:rsidR="00557FA9" w:rsidRPr="00EC5E9D" w:rsidRDefault="00557FA9" w:rsidP="00EC5E9D"/>
    <w:p w:rsidR="00AC607A" w:rsidRPr="001E553D" w:rsidRDefault="00AC607A" w:rsidP="00AC607A">
      <w:pPr>
        <w:pStyle w:val="Heading2"/>
        <w:spacing w:before="0" w:after="240"/>
        <w:jc w:val="both"/>
        <w:rPr>
          <w:szCs w:val="28"/>
          <w:lang w:val="en-GB"/>
        </w:rPr>
      </w:pPr>
      <w:bookmarkStart w:id="41" w:name="_Toc491862795"/>
      <w:r w:rsidRPr="001E553D">
        <w:rPr>
          <w:szCs w:val="28"/>
          <w:lang w:val="en-GB"/>
        </w:rPr>
        <w:t>References</w:t>
      </w:r>
      <w:bookmarkEnd w:id="41"/>
    </w:p>
    <w:p w:rsidR="00AC607A" w:rsidRDefault="00AC607A" w:rsidP="00AC607A">
      <w:pPr>
        <w:ind w:left="709" w:hanging="709"/>
        <w:jc w:val="both"/>
        <w:rPr>
          <w:sz w:val="20"/>
          <w:szCs w:val="20"/>
        </w:rPr>
      </w:pPr>
      <w:r w:rsidRPr="001E553D">
        <w:rPr>
          <w:sz w:val="20"/>
          <w:szCs w:val="20"/>
        </w:rPr>
        <w:t>Aerts, R.: Nutrient resorption from senescing leaves of perennials: are there general patterns? J. Ecol., 84, 597-608.</w:t>
      </w:r>
    </w:p>
    <w:p w:rsidR="00AC607A" w:rsidRDefault="00AC607A" w:rsidP="00AC607A">
      <w:pPr>
        <w:ind w:left="709" w:hanging="709"/>
        <w:jc w:val="both"/>
        <w:rPr>
          <w:sz w:val="20"/>
          <w:szCs w:val="20"/>
        </w:rPr>
      </w:pPr>
      <w:r w:rsidRPr="00236F12">
        <w:rPr>
          <w:sz w:val="20"/>
          <w:szCs w:val="20"/>
        </w:rPr>
        <w:t>Bondeau, A., Smith, P.C., Zaehle, S., Schaphoff, S., Lucht, W., Cramer, W., Gerten, D., Lotze-Campen, H., Müller, C., Reichstein, M., and Smith, B.: Modelling the role of agriculture for the 20th century global terrestrial carbon balance, Glob. Change Biol., 13, 679-706, 2007.</w:t>
      </w:r>
    </w:p>
    <w:p w:rsidR="00287EE9" w:rsidRPr="00236F12" w:rsidRDefault="00287EE9" w:rsidP="00287EE9">
      <w:pPr>
        <w:ind w:left="709" w:hanging="709"/>
        <w:jc w:val="both"/>
        <w:rPr>
          <w:sz w:val="20"/>
          <w:szCs w:val="20"/>
        </w:rPr>
      </w:pPr>
      <w:r w:rsidRPr="00287EE9">
        <w:rPr>
          <w:sz w:val="20"/>
          <w:szCs w:val="20"/>
        </w:rPr>
        <w:t>CENTURY Soil Organic Matter Model Version 5; Century User's Guide and Reference.  http://www.nrel.colostate.edu/projects/century5/reference/index.htm; accessed Oct.7, 2016.</w:t>
      </w:r>
    </w:p>
    <w:p w:rsidR="00AC607A" w:rsidRPr="001E553D" w:rsidRDefault="00AC607A" w:rsidP="00AC607A">
      <w:pPr>
        <w:ind w:left="709" w:hanging="709"/>
        <w:jc w:val="both"/>
        <w:rPr>
          <w:sz w:val="20"/>
          <w:szCs w:val="20"/>
        </w:rPr>
      </w:pPr>
      <w:r w:rsidRPr="001E553D">
        <w:rPr>
          <w:sz w:val="20"/>
          <w:szCs w:val="20"/>
        </w:rPr>
        <w:t>Cleveland, C. C., Townsend, A. R., Schimel, D. S., Fisher, H., Howarth, R. W., Hedin, L. O., Perakis, S. S., Latty, E. F., Von Fischer, J. C., Elseroad, A., and Wasson, M. F.: Global patterns of terrestrial biological nitrogen (N</w:t>
      </w:r>
      <w:r w:rsidRPr="001E553D">
        <w:rPr>
          <w:sz w:val="20"/>
          <w:szCs w:val="20"/>
          <w:vertAlign w:val="subscript"/>
        </w:rPr>
        <w:t>2</w:t>
      </w:r>
      <w:r w:rsidRPr="001E553D">
        <w:rPr>
          <w:sz w:val="20"/>
          <w:szCs w:val="20"/>
        </w:rPr>
        <w:t>) fixation in natural ecosystems, Global Biogeochem. Cy., 13, 623-645, 1999.</w:t>
      </w:r>
    </w:p>
    <w:p w:rsidR="00AC607A" w:rsidRPr="001E553D" w:rsidRDefault="00AC607A" w:rsidP="00AC607A">
      <w:pPr>
        <w:ind w:left="709" w:hanging="709"/>
        <w:jc w:val="both"/>
        <w:rPr>
          <w:sz w:val="20"/>
          <w:szCs w:val="20"/>
        </w:rPr>
      </w:pPr>
      <w:r w:rsidRPr="001E553D">
        <w:rPr>
          <w:sz w:val="20"/>
          <w:szCs w:val="20"/>
        </w:rPr>
        <w:t>Comins, H. N. and McMurtrie, R. E.: Long-term response of nutrient-limited forests to CO</w:t>
      </w:r>
      <w:r w:rsidRPr="001E553D">
        <w:rPr>
          <w:sz w:val="20"/>
          <w:szCs w:val="20"/>
          <w:vertAlign w:val="subscript"/>
        </w:rPr>
        <w:t>2</w:t>
      </w:r>
      <w:r w:rsidRPr="001E553D">
        <w:rPr>
          <w:sz w:val="20"/>
          <w:szCs w:val="20"/>
        </w:rPr>
        <w:t xml:space="preserve"> enrichment; equilibrium behaviour of plant-soil models, Ecol. Appl., 3, 666-681, 1993.</w:t>
      </w:r>
    </w:p>
    <w:p w:rsidR="00AC607A" w:rsidRPr="001E553D" w:rsidRDefault="00AC607A" w:rsidP="00AC607A">
      <w:pPr>
        <w:ind w:left="709" w:hanging="709"/>
        <w:jc w:val="both"/>
        <w:rPr>
          <w:sz w:val="20"/>
          <w:szCs w:val="20"/>
        </w:rPr>
      </w:pPr>
      <w:r w:rsidRPr="001E553D">
        <w:rPr>
          <w:sz w:val="20"/>
          <w:szCs w:val="20"/>
        </w:rPr>
        <w:lastRenderedPageBreak/>
        <w:t>Cosby, B. J., Hornberger, G. M., Clapp, R. B., and Ginn, T. R.: A statistical exploration of the relationships of soil-moisture characteristics of the physical properties of soils, Water Resour. Res., 20, 682-690, 1984.</w:t>
      </w:r>
    </w:p>
    <w:p w:rsidR="00AC607A" w:rsidRPr="001E553D" w:rsidRDefault="00AC607A" w:rsidP="00AC607A">
      <w:pPr>
        <w:ind w:left="709" w:hanging="709"/>
        <w:jc w:val="both"/>
        <w:rPr>
          <w:sz w:val="20"/>
          <w:szCs w:val="20"/>
        </w:rPr>
      </w:pPr>
      <w:r w:rsidRPr="001E553D">
        <w:rPr>
          <w:sz w:val="20"/>
          <w:szCs w:val="20"/>
        </w:rPr>
        <w:t>Franzluebbers, A. J. and Stuedemann, J. A.: Soil-profile organic carbon and total nitrogen during 12 years of pasture management in the Southern Piedmont, USA, Agr. Ecosyst. Environ., 129, 28-36, 2009.</w:t>
      </w:r>
    </w:p>
    <w:p w:rsidR="00AC607A" w:rsidRPr="001E553D" w:rsidRDefault="00AC607A" w:rsidP="00AC607A">
      <w:pPr>
        <w:ind w:left="709" w:hanging="709"/>
        <w:jc w:val="both"/>
        <w:rPr>
          <w:sz w:val="20"/>
          <w:szCs w:val="20"/>
        </w:rPr>
      </w:pPr>
      <w:r w:rsidRPr="001E553D">
        <w:rPr>
          <w:sz w:val="20"/>
          <w:szCs w:val="20"/>
        </w:rPr>
        <w:t>Friend, A. D., Stevens, A. K., Knox, R. G., and Cannell, M. G. R. 1997. A process-based, terrestrial biosphere model of ecosystem dynamics (Hybrid v3.0), Ecol. Model., 95, 249-287, 1997.</w:t>
      </w:r>
    </w:p>
    <w:p w:rsidR="00AC607A" w:rsidRPr="001E553D" w:rsidRDefault="00AC607A" w:rsidP="00AC607A">
      <w:pPr>
        <w:ind w:left="709" w:hanging="709"/>
        <w:jc w:val="both"/>
        <w:rPr>
          <w:sz w:val="20"/>
          <w:szCs w:val="20"/>
        </w:rPr>
      </w:pPr>
      <w:r w:rsidRPr="001E553D">
        <w:rPr>
          <w:sz w:val="20"/>
          <w:szCs w:val="20"/>
        </w:rPr>
        <w:t>Haxeltine, A. and Prentice, I. C.: A general model for the light-use efficiency of primary production, Funct. Ecol., 10, 551-561, 1996a.</w:t>
      </w:r>
    </w:p>
    <w:p w:rsidR="00AC607A" w:rsidRPr="001E553D" w:rsidRDefault="00AC607A" w:rsidP="00AC607A">
      <w:pPr>
        <w:ind w:left="709" w:hanging="709"/>
        <w:jc w:val="both"/>
        <w:rPr>
          <w:sz w:val="20"/>
          <w:szCs w:val="20"/>
        </w:rPr>
      </w:pPr>
      <w:r w:rsidRPr="001E553D">
        <w:rPr>
          <w:sz w:val="20"/>
          <w:szCs w:val="20"/>
        </w:rPr>
        <w:t>Haxeltine, A. and Prentice, I. C.: BIOME3: An equilibrium terrestrial biosphere model based on ecophysiological constraints, resource availability, and competition among plant functional types, Global Biogeochem. Cy., 10, 693-709, 1996b.</w:t>
      </w:r>
    </w:p>
    <w:p w:rsidR="00AC607A" w:rsidRPr="001E553D" w:rsidRDefault="00AC607A" w:rsidP="00AC607A">
      <w:pPr>
        <w:ind w:left="709" w:hanging="709"/>
        <w:jc w:val="both"/>
        <w:rPr>
          <w:sz w:val="20"/>
          <w:szCs w:val="20"/>
        </w:rPr>
      </w:pPr>
      <w:r w:rsidRPr="001E553D">
        <w:rPr>
          <w:sz w:val="20"/>
          <w:szCs w:val="20"/>
        </w:rPr>
        <w:t>Kirschbaum, M. U. F. and Paul, K. I.: Modelling C and N dynamics in forest soils with a modified version of the CENTURY model, Soil Biol. Biochem., 34, 341-354, 2002.</w:t>
      </w:r>
    </w:p>
    <w:p w:rsidR="00AC607A" w:rsidRPr="001E553D" w:rsidRDefault="00AC607A" w:rsidP="00AC607A">
      <w:pPr>
        <w:ind w:left="709" w:hanging="709"/>
        <w:jc w:val="both"/>
        <w:rPr>
          <w:sz w:val="20"/>
          <w:szCs w:val="20"/>
        </w:rPr>
      </w:pPr>
      <w:r w:rsidRPr="001E553D">
        <w:rPr>
          <w:sz w:val="20"/>
          <w:szCs w:val="20"/>
        </w:rPr>
        <w:t>Lamarque, J.-F., Dentener, F., McConnell, J., Ro, C.-U., Shaw, M., Vet, R., Bergmann, D., Cameron-Smith, P., Doherty, R., Faluvegi, G., Ghan, S. J., Josse, B., Lee, Y. H., MacKenzie, I. A., Plummer, D., Shindell, D. T., Stevenson, D. S., Strode, S., and Zeng, G.: Multi-model mean nitrogen and sulfur deposition from the Atmospheric Chemistry and Climate Model Intercomparison Project (ACCMIP): evaluation historical and projected changes. Atmos. Chem. Phys., in press.</w:t>
      </w:r>
    </w:p>
    <w:p w:rsidR="00AC607A" w:rsidRDefault="00AC607A" w:rsidP="00AC607A">
      <w:pPr>
        <w:ind w:left="709" w:hanging="709"/>
        <w:jc w:val="both"/>
        <w:rPr>
          <w:sz w:val="20"/>
          <w:szCs w:val="20"/>
        </w:rPr>
      </w:pPr>
      <w:r w:rsidRPr="001E553D">
        <w:rPr>
          <w:sz w:val="20"/>
          <w:szCs w:val="20"/>
        </w:rPr>
        <w:t>Lamarque, J.-F., Kyle, G. P., Meinshausen, M., Riahi, K., Smith, S.J., van Vuuren, D. P., Conley, A. J., and Vitt, F.: Global and regional evolution of short-lived radiatively-active gases and aerosols in the Representative Concentration Pathways, Climatic Change, 109, 191-212, 2011.</w:t>
      </w:r>
    </w:p>
    <w:p w:rsidR="00AC607A" w:rsidRDefault="00AC607A" w:rsidP="00AC607A">
      <w:pPr>
        <w:autoSpaceDE w:val="0"/>
        <w:autoSpaceDN w:val="0"/>
        <w:adjustRightInd w:val="0"/>
        <w:spacing w:line="240" w:lineRule="auto"/>
        <w:ind w:left="709" w:hanging="709"/>
        <w:jc w:val="both"/>
        <w:rPr>
          <w:rFonts w:ascii="Times New Roman" w:hAnsi="Times New Roman" w:cs="Times New Roman"/>
          <w:sz w:val="20"/>
          <w:szCs w:val="20"/>
        </w:rPr>
      </w:pPr>
      <w:r w:rsidRPr="00E32857">
        <w:rPr>
          <w:rFonts w:ascii="Times New Roman" w:hAnsi="Times New Roman" w:cs="Times New Roman"/>
          <w:sz w:val="20"/>
          <w:szCs w:val="20"/>
        </w:rPr>
        <w:t>Levine, J. S. (1996) Biomass Burning and Global Change. Remote Sensing, Modeling and Inventory Development, and Biomass Burning in Africa, 1J. S. Levine, XXXV–XLIII, MIT Press, Mass.</w:t>
      </w:r>
    </w:p>
    <w:p w:rsidR="00AC607A" w:rsidRPr="00390E16" w:rsidRDefault="00390E16" w:rsidP="00AC607A">
      <w:pPr>
        <w:autoSpaceDE w:val="0"/>
        <w:autoSpaceDN w:val="0"/>
        <w:adjustRightInd w:val="0"/>
        <w:spacing w:line="240" w:lineRule="auto"/>
        <w:ind w:left="709" w:hanging="709"/>
        <w:jc w:val="both"/>
        <w:rPr>
          <w:rFonts w:ascii="Times New Roman" w:hAnsi="Times New Roman" w:cs="Times New Roman"/>
          <w:sz w:val="20"/>
          <w:szCs w:val="20"/>
        </w:rPr>
      </w:pPr>
      <w:r w:rsidRPr="00A774E6">
        <w:rPr>
          <w:rFonts w:ascii="Times New Roman" w:hAnsi="Times New Roman" w:cs="Times New Roman"/>
          <w:sz w:val="20"/>
          <w:szCs w:val="20"/>
        </w:rPr>
        <w:t>Lindeskog M, Arneth A, Bondeau A, Waha K, Seaquist J, Olin S, and Smith B.  Implications of accounting for land use in simulations of ecosystem services and carbon cycling in Africa. Earth Syst</w:t>
      </w:r>
      <w:r w:rsidRPr="00390E16">
        <w:rPr>
          <w:rFonts w:ascii="Times New Roman" w:hAnsi="Times New Roman" w:cs="Times New Roman"/>
          <w:sz w:val="20"/>
          <w:szCs w:val="20"/>
        </w:rPr>
        <w:t>.</w:t>
      </w:r>
      <w:r w:rsidRPr="00A774E6">
        <w:rPr>
          <w:rFonts w:ascii="Times New Roman" w:hAnsi="Times New Roman" w:cs="Times New Roman"/>
          <w:sz w:val="20"/>
          <w:szCs w:val="20"/>
        </w:rPr>
        <w:t xml:space="preserve"> Dynam</w:t>
      </w:r>
      <w:r w:rsidRPr="00390E16">
        <w:rPr>
          <w:rFonts w:ascii="Times New Roman" w:hAnsi="Times New Roman" w:cs="Times New Roman"/>
          <w:sz w:val="20"/>
          <w:szCs w:val="20"/>
        </w:rPr>
        <w:t>.,</w:t>
      </w:r>
      <w:r w:rsidRPr="00A774E6">
        <w:rPr>
          <w:rFonts w:ascii="Times New Roman" w:hAnsi="Times New Roman" w:cs="Times New Roman"/>
          <w:sz w:val="20"/>
          <w:szCs w:val="20"/>
        </w:rPr>
        <w:t xml:space="preserve"> 4:</w:t>
      </w:r>
      <w:r w:rsidRPr="00390E16">
        <w:rPr>
          <w:rFonts w:ascii="Times New Roman" w:hAnsi="Times New Roman" w:cs="Times New Roman"/>
          <w:sz w:val="20"/>
          <w:szCs w:val="20"/>
        </w:rPr>
        <w:t>385-407</w:t>
      </w:r>
      <w:r w:rsidRPr="00A774E6">
        <w:rPr>
          <w:rFonts w:ascii="Times New Roman" w:hAnsi="Times New Roman" w:cs="Times New Roman"/>
          <w:sz w:val="20"/>
          <w:szCs w:val="20"/>
        </w:rPr>
        <w:t>, 2013.</w:t>
      </w:r>
    </w:p>
    <w:p w:rsidR="00AC607A" w:rsidRPr="001E553D" w:rsidRDefault="00AC607A" w:rsidP="00AC607A">
      <w:pPr>
        <w:ind w:left="709" w:hanging="709"/>
        <w:jc w:val="both"/>
        <w:rPr>
          <w:sz w:val="20"/>
          <w:szCs w:val="20"/>
        </w:rPr>
      </w:pPr>
      <w:r w:rsidRPr="001E553D">
        <w:rPr>
          <w:sz w:val="20"/>
          <w:szCs w:val="20"/>
        </w:rPr>
        <w:t>Lloyd, J., and Taylor, J. A.: On the temperature dependence of soil respiration, Funct. Ecol., 8, 315-323, 1994.</w:t>
      </w:r>
    </w:p>
    <w:p w:rsidR="00AC607A" w:rsidRPr="001E553D" w:rsidRDefault="00AC607A" w:rsidP="00AC607A">
      <w:pPr>
        <w:ind w:left="709" w:hanging="709"/>
        <w:jc w:val="both"/>
        <w:rPr>
          <w:sz w:val="20"/>
          <w:szCs w:val="20"/>
        </w:rPr>
      </w:pPr>
      <w:r w:rsidRPr="001E553D">
        <w:rPr>
          <w:sz w:val="20"/>
          <w:szCs w:val="20"/>
        </w:rPr>
        <w:t xml:space="preserve">Macduff, J. H., Humphreys, M. O., and Thomas, H.: Effects of a stay-green mutation on plant nitrogen relations in </w:t>
      </w:r>
      <w:r w:rsidRPr="001E553D">
        <w:rPr>
          <w:i/>
          <w:sz w:val="20"/>
          <w:szCs w:val="20"/>
        </w:rPr>
        <w:t>Lolium perenne</w:t>
      </w:r>
      <w:r w:rsidRPr="001E553D">
        <w:rPr>
          <w:sz w:val="20"/>
          <w:szCs w:val="20"/>
        </w:rPr>
        <w:t xml:space="preserve"> during N starvation and after defoliation, Ann. Bot.-London, 89, 11-21, 2002.</w:t>
      </w:r>
    </w:p>
    <w:p w:rsidR="00AC607A" w:rsidRPr="001E553D" w:rsidRDefault="00AC607A" w:rsidP="00AC607A">
      <w:pPr>
        <w:ind w:left="709" w:hanging="709"/>
        <w:jc w:val="both"/>
        <w:rPr>
          <w:sz w:val="20"/>
          <w:szCs w:val="20"/>
        </w:rPr>
      </w:pPr>
      <w:r w:rsidRPr="001E553D">
        <w:rPr>
          <w:sz w:val="20"/>
          <w:szCs w:val="20"/>
        </w:rPr>
        <w:t>Olsrud, M., Melillo, J. M., Christensen, T. R., Michelsen, A., Wallander, H., and Olsson, P. A.: Response of ericoid mycorrhizal colonization and functioning to global change factors, New Phytol., 162, 459-469, 2004.</w:t>
      </w:r>
    </w:p>
    <w:p w:rsidR="00AC607A" w:rsidRPr="001E553D" w:rsidRDefault="00AC607A" w:rsidP="00AC607A">
      <w:pPr>
        <w:ind w:left="709" w:hanging="709"/>
        <w:jc w:val="both"/>
        <w:rPr>
          <w:sz w:val="20"/>
          <w:szCs w:val="20"/>
        </w:rPr>
      </w:pPr>
      <w:r w:rsidRPr="001E553D">
        <w:rPr>
          <w:sz w:val="20"/>
          <w:szCs w:val="20"/>
        </w:rPr>
        <w:t>Parton, W. J., Hanson, P. J., Swanston, C., Torn, M., Trumbore, S. E., Riley, W., and Kelly, R.: ForCent model development and testing using the Enriched Background Isotope Study experiment, J. Geophys. Res., 115, G04001, DOI: 10.1029/2009JG001193, 2010.</w:t>
      </w:r>
    </w:p>
    <w:p w:rsidR="00AC607A" w:rsidRPr="001E553D" w:rsidRDefault="00AC607A" w:rsidP="00AC607A">
      <w:pPr>
        <w:ind w:left="709" w:hanging="709"/>
        <w:jc w:val="both"/>
        <w:rPr>
          <w:sz w:val="20"/>
          <w:szCs w:val="20"/>
        </w:rPr>
      </w:pPr>
      <w:r w:rsidRPr="001E553D">
        <w:rPr>
          <w:sz w:val="20"/>
          <w:szCs w:val="20"/>
        </w:rPr>
        <w:t>Parton, W. J., Scurlock, J. M. O., Ojima, D. S., Gilmanov, T. G., Scholes, R. J., Schimel, D. S., Kirchner, T., Menaut, J.-C., Seastedt, T., Garcia Moya, E., Kamnalrut, A., and Kinyamario, J. I. 1993. Observations and modeling of biomass and soil organic matter dynamics for the grassland biome worldwide, Global Biogeochem. Cy., 7, 785-809, 1993.</w:t>
      </w:r>
    </w:p>
    <w:p w:rsidR="00AC607A" w:rsidRPr="001E553D" w:rsidRDefault="00AC607A" w:rsidP="00AC607A">
      <w:pPr>
        <w:ind w:left="709" w:hanging="709"/>
        <w:jc w:val="both"/>
        <w:rPr>
          <w:sz w:val="20"/>
          <w:szCs w:val="20"/>
        </w:rPr>
      </w:pPr>
      <w:r w:rsidRPr="001E553D">
        <w:rPr>
          <w:sz w:val="20"/>
          <w:szCs w:val="20"/>
        </w:rPr>
        <w:t>Peltoniemi, M. S., Duursma, R. A., and Medlyn, B. E.: Co-optimal distribution of leaf nitrogen and hydraulic conductance in plant canopies, Tree Physiol., 32, 510-519, 2012.</w:t>
      </w:r>
    </w:p>
    <w:p w:rsidR="00AC607A" w:rsidRPr="001E553D" w:rsidRDefault="00AC607A" w:rsidP="00AC607A">
      <w:pPr>
        <w:ind w:left="709" w:hanging="709"/>
        <w:jc w:val="both"/>
        <w:rPr>
          <w:sz w:val="20"/>
          <w:szCs w:val="20"/>
        </w:rPr>
      </w:pPr>
      <w:r w:rsidRPr="001E553D">
        <w:rPr>
          <w:sz w:val="20"/>
          <w:szCs w:val="20"/>
        </w:rPr>
        <w:lastRenderedPageBreak/>
        <w:t>Raynaud, X., and Leadley, P. W.: Soil characteristics play a key role in modeling nutrient competition in plant communities, Ecology, 85, 2200-2214, 2004.</w:t>
      </w:r>
    </w:p>
    <w:p w:rsidR="00AC607A" w:rsidRPr="001E553D" w:rsidRDefault="00AC607A" w:rsidP="00AC607A">
      <w:pPr>
        <w:ind w:left="709" w:hanging="709"/>
        <w:jc w:val="both"/>
        <w:rPr>
          <w:sz w:val="20"/>
          <w:szCs w:val="20"/>
        </w:rPr>
      </w:pPr>
      <w:r w:rsidRPr="001E553D">
        <w:rPr>
          <w:sz w:val="20"/>
          <w:szCs w:val="20"/>
        </w:rPr>
        <w:t>Reich, P. B., Walters, M. B., and Ellsworth, D. S.: Leaf life-span in relation to leaf, plant and stand characteristics among diverse ecosystems, Ecol. Monogr., 62, 365-392, 1992.</w:t>
      </w:r>
    </w:p>
    <w:p w:rsidR="00AC607A" w:rsidRPr="001E553D" w:rsidRDefault="00AC607A" w:rsidP="00AC607A">
      <w:pPr>
        <w:ind w:left="709" w:hanging="709"/>
        <w:jc w:val="both"/>
        <w:rPr>
          <w:sz w:val="20"/>
          <w:szCs w:val="20"/>
        </w:rPr>
      </w:pPr>
      <w:r w:rsidRPr="001E553D">
        <w:rPr>
          <w:sz w:val="20"/>
          <w:szCs w:val="20"/>
        </w:rPr>
        <w:t>Reich, P. B., Walters, M. B., and Ellsworth, D. S.: From tropics to tundra: global convergence in plant functioning, P. Natl. Acad. Sci. USA, 94, 13730-13734, 1997.</w:t>
      </w:r>
    </w:p>
    <w:p w:rsidR="00AC607A" w:rsidRPr="001E553D" w:rsidRDefault="00AC607A" w:rsidP="00AC607A">
      <w:pPr>
        <w:ind w:left="709" w:hanging="709"/>
        <w:jc w:val="both"/>
        <w:rPr>
          <w:sz w:val="20"/>
          <w:szCs w:val="20"/>
        </w:rPr>
      </w:pPr>
      <w:r w:rsidRPr="001E553D">
        <w:rPr>
          <w:sz w:val="20"/>
          <w:szCs w:val="20"/>
        </w:rPr>
        <w:t>Rothstein, D. E., Zak, D. R., Pregitzer, K. S., and Curtis, P. S.: Kinetics of nitrogen uptake by Populus tremuloides in relation to atmospheric CO</w:t>
      </w:r>
      <w:r w:rsidRPr="001E553D">
        <w:rPr>
          <w:sz w:val="20"/>
          <w:szCs w:val="20"/>
          <w:vertAlign w:val="subscript"/>
        </w:rPr>
        <w:t>2</w:t>
      </w:r>
      <w:r w:rsidRPr="001E553D">
        <w:rPr>
          <w:sz w:val="20"/>
          <w:szCs w:val="20"/>
        </w:rPr>
        <w:t xml:space="preserve"> and soil nitrogen availability, Tree Physiol., 20, 265-270, 2000.</w:t>
      </w:r>
    </w:p>
    <w:p w:rsidR="00AC607A" w:rsidRPr="001E553D" w:rsidRDefault="00AC607A" w:rsidP="00AC607A">
      <w:pPr>
        <w:ind w:left="709" w:hanging="709"/>
        <w:jc w:val="both"/>
        <w:rPr>
          <w:sz w:val="20"/>
          <w:szCs w:val="20"/>
        </w:rPr>
      </w:pPr>
      <w:r w:rsidRPr="001E553D">
        <w:rPr>
          <w:sz w:val="20"/>
          <w:szCs w:val="20"/>
        </w:rPr>
        <w:t>Sitch, S., Smith, B., Prentice, I. C., Arneth, A., Bondeau, A., Cramer, W., Kaplan, J., Levis, S., Lucht, W., Sykes, M., Thonicke, K., and Venevsky, S.: Evaluation of ecosystem dynamics, plant geography and terrestrial carbon cycling in the LPJ Dynamic Global Vegetation Model, Global Change Biol., 9, 161-185, 2003.</w:t>
      </w:r>
    </w:p>
    <w:p w:rsidR="00AC607A" w:rsidRPr="001E553D" w:rsidRDefault="00AC607A" w:rsidP="00AC607A">
      <w:pPr>
        <w:ind w:left="709" w:hanging="709"/>
        <w:jc w:val="both"/>
        <w:rPr>
          <w:sz w:val="20"/>
          <w:szCs w:val="20"/>
        </w:rPr>
      </w:pPr>
      <w:r w:rsidRPr="001E553D">
        <w:rPr>
          <w:sz w:val="20"/>
          <w:szCs w:val="20"/>
        </w:rPr>
        <w:t>Thomas, R. Q., Bonan, G. B., and Goodale, C. L.: Insights into mechanisms governing forest carbon response to nitrogen deposition: a model-data comparison using observed responses to nitrogen addition, Biogeosciences Discuss., 10, 1635-1683, 2013.</w:t>
      </w:r>
    </w:p>
    <w:p w:rsidR="00AC607A" w:rsidRDefault="00AC607A" w:rsidP="00AC607A">
      <w:pPr>
        <w:ind w:left="709" w:hanging="709"/>
        <w:jc w:val="both"/>
        <w:rPr>
          <w:sz w:val="20"/>
          <w:szCs w:val="20"/>
        </w:rPr>
      </w:pPr>
      <w:r w:rsidRPr="001E553D">
        <w:rPr>
          <w:sz w:val="20"/>
          <w:szCs w:val="20"/>
        </w:rPr>
        <w:t>Vergutz, L., Manzoni, S., Porporato, A., Novais, R.F., and Jackson, R.B. 2012. Global resorption efficiencies and concentrations of carbon and nutrients in leaves of terrestrial plants, Ecol. Monogr. 82, 205-220.</w:t>
      </w:r>
    </w:p>
    <w:p w:rsidR="007D1DF1" w:rsidRPr="007D1DF1" w:rsidRDefault="007D1DF1" w:rsidP="007D1DF1">
      <w:pPr>
        <w:ind w:left="709" w:hanging="709"/>
        <w:jc w:val="both"/>
        <w:rPr>
          <w:sz w:val="20"/>
          <w:szCs w:val="20"/>
          <w:lang w:val="en-GB"/>
        </w:rPr>
      </w:pPr>
      <w:r w:rsidRPr="007D1DF1">
        <w:rPr>
          <w:sz w:val="20"/>
          <w:szCs w:val="20"/>
          <w:lang w:val="en-GB"/>
        </w:rPr>
        <w:t>Waha K, van Bussel LGJ, Müller C, and Bondeau A. Climate-driven simulation of global</w:t>
      </w:r>
      <w:r>
        <w:rPr>
          <w:sz w:val="20"/>
          <w:szCs w:val="20"/>
          <w:lang w:val="en-GB"/>
        </w:rPr>
        <w:t xml:space="preserve"> </w:t>
      </w:r>
      <w:r w:rsidRPr="007D1DF1">
        <w:rPr>
          <w:sz w:val="20"/>
          <w:szCs w:val="20"/>
          <w:lang w:val="en-GB"/>
        </w:rPr>
        <w:t>crop sowing dates, Global Ecol Biogeogr 21:247-259</w:t>
      </w:r>
      <w:r>
        <w:rPr>
          <w:sz w:val="20"/>
          <w:szCs w:val="20"/>
          <w:lang w:val="en-GB"/>
        </w:rPr>
        <w:t xml:space="preserve">, </w:t>
      </w:r>
      <w:r w:rsidRPr="007D1DF1">
        <w:rPr>
          <w:sz w:val="20"/>
          <w:szCs w:val="20"/>
          <w:lang w:val="en-GB"/>
        </w:rPr>
        <w:t>2012</w:t>
      </w:r>
      <w:r>
        <w:rPr>
          <w:sz w:val="20"/>
          <w:szCs w:val="20"/>
          <w:lang w:val="en-GB"/>
        </w:rPr>
        <w:t>.</w:t>
      </w:r>
    </w:p>
    <w:p w:rsidR="00AC607A" w:rsidRPr="001E553D" w:rsidRDefault="00AC607A" w:rsidP="00AC607A">
      <w:pPr>
        <w:ind w:left="709" w:hanging="709"/>
        <w:jc w:val="both"/>
        <w:rPr>
          <w:sz w:val="20"/>
          <w:szCs w:val="20"/>
        </w:rPr>
      </w:pPr>
      <w:r w:rsidRPr="001E553D">
        <w:rPr>
          <w:sz w:val="20"/>
          <w:szCs w:val="20"/>
        </w:rPr>
        <w:t>White, M. A., Thornton, P. E., Running, S., and Nemani, R.: Parameterisation and sensitivity analysis of the BIOME-BGC terrestrial ecosystem model: net primary production controls, Earth Interact., 4, 1-55, 2000.</w:t>
      </w:r>
    </w:p>
    <w:p w:rsidR="00AC607A" w:rsidRPr="00D4050F" w:rsidRDefault="00AC607A" w:rsidP="00AC607A">
      <w:pPr>
        <w:ind w:left="709" w:hanging="709"/>
        <w:jc w:val="both"/>
        <w:rPr>
          <w:szCs w:val="24"/>
        </w:rPr>
      </w:pPr>
      <w:r w:rsidRPr="001E553D">
        <w:rPr>
          <w:sz w:val="20"/>
          <w:szCs w:val="20"/>
        </w:rPr>
        <w:t>Zaehle, S. and Friend, A. D.: Carbon and nitrogen cycle dynamics in the O-CN land surface model: 1. Model description, site-scale evaluation, and sensitivity to parameter estimates, Global Biogeochem. Cy., 24, GB1005, DOI: 10.1029/2009GB003521, 2010.</w:t>
      </w:r>
    </w:p>
    <w:p w:rsidR="00AC607A" w:rsidRPr="00A90DF8" w:rsidRDefault="00AC607A" w:rsidP="00AC607A">
      <w:pPr>
        <w:pStyle w:val="Heading2"/>
        <w:spacing w:before="0" w:after="200"/>
        <w:jc w:val="both"/>
        <w:rPr>
          <w:szCs w:val="28"/>
          <w:lang w:val="en-GB"/>
        </w:rPr>
      </w:pPr>
      <w:bookmarkStart w:id="42" w:name="_Toc491862796"/>
      <w:r>
        <w:rPr>
          <w:szCs w:val="28"/>
          <w:lang w:val="en-GB"/>
        </w:rPr>
        <w:t>Appendix A</w:t>
      </w:r>
      <w:r w:rsidRPr="00A90DF8">
        <w:rPr>
          <w:szCs w:val="28"/>
          <w:lang w:val="en-GB"/>
        </w:rPr>
        <w:t>. List of symbols and their abbreviations in the model code</w:t>
      </w:r>
      <w:bookmarkEnd w:id="4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081"/>
        <w:gridCol w:w="3970"/>
        <w:gridCol w:w="1469"/>
      </w:tblGrid>
      <w:tr w:rsidR="00AC607A" w:rsidRPr="00A90DF8" w:rsidTr="007D1DF1">
        <w:tc>
          <w:tcPr>
            <w:tcW w:w="1004" w:type="dxa"/>
            <w:tcBorders>
              <w:top w:val="single" w:sz="4" w:space="0" w:color="auto"/>
              <w:bottom w:val="single" w:sz="4" w:space="0" w:color="auto"/>
            </w:tcBorders>
          </w:tcPr>
          <w:p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symbol</w:t>
            </w:r>
          </w:p>
        </w:tc>
        <w:tc>
          <w:tcPr>
            <w:tcW w:w="2081" w:type="dxa"/>
            <w:tcBorders>
              <w:top w:val="single" w:sz="4" w:space="0" w:color="auto"/>
              <w:bottom w:val="single" w:sz="4" w:space="0" w:color="auto"/>
            </w:tcBorders>
          </w:tcPr>
          <w:p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code abbrev.</w:t>
            </w:r>
          </w:p>
        </w:tc>
        <w:tc>
          <w:tcPr>
            <w:tcW w:w="3970" w:type="dxa"/>
            <w:tcBorders>
              <w:top w:val="single" w:sz="4" w:space="0" w:color="auto"/>
              <w:bottom w:val="single" w:sz="4" w:space="0" w:color="auto"/>
            </w:tcBorders>
          </w:tcPr>
          <w:p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description</w:t>
            </w:r>
          </w:p>
        </w:tc>
        <w:tc>
          <w:tcPr>
            <w:tcW w:w="1469" w:type="dxa"/>
            <w:tcBorders>
              <w:top w:val="single" w:sz="4" w:space="0" w:color="auto"/>
              <w:bottom w:val="single" w:sz="4" w:space="0" w:color="auto"/>
            </w:tcBorders>
          </w:tcPr>
          <w:p w:rsidR="00AC607A" w:rsidRPr="00A90DF8" w:rsidRDefault="00AC607A" w:rsidP="007D1DF1">
            <w:pPr>
              <w:spacing w:line="276" w:lineRule="auto"/>
              <w:jc w:val="both"/>
              <w:rPr>
                <w:rFonts w:ascii="Times New Roman" w:hAnsi="Times New Roman" w:cs="Times New Roman"/>
                <w:b/>
                <w:szCs w:val="24"/>
                <w:lang w:val="en-GB"/>
              </w:rPr>
            </w:pPr>
            <w:r w:rsidRPr="00A90DF8">
              <w:rPr>
                <w:rFonts w:ascii="Times New Roman" w:hAnsi="Times New Roman" w:cs="Times New Roman"/>
                <w:b/>
                <w:szCs w:val="24"/>
                <w:lang w:val="en-GB"/>
              </w:rPr>
              <w:t>unit</w:t>
            </w:r>
          </w:p>
        </w:tc>
      </w:tr>
      <w:tr w:rsidR="00AC607A" w:rsidRPr="00A90DF8" w:rsidTr="007D1DF1">
        <w:tc>
          <w:tcPr>
            <w:tcW w:w="1004" w:type="dxa"/>
            <w:tcBorders>
              <w:top w:val="single" w:sz="4" w:space="0" w:color="auto"/>
            </w:tcBorders>
          </w:tcPr>
          <w:p w:rsidR="00AC607A" w:rsidRPr="00A90DF8" w:rsidRDefault="00AC607A" w:rsidP="007D1DF1">
            <w:pPr>
              <w:jc w:val="both"/>
              <w:rPr>
                <w:rFonts w:ascii="Times New Roman" w:hAnsi="Times New Roman" w:cs="Times New Roman"/>
                <w:i/>
                <w:iCs/>
                <w:color w:val="000000"/>
                <w:lang w:val="en-GB"/>
              </w:rPr>
            </w:pPr>
            <w:r w:rsidRPr="00A90DF8">
              <w:rPr>
                <w:rFonts w:ascii="Times New Roman" w:hAnsi="Times New Roman" w:cs="Times New Roman"/>
                <w:i/>
                <w:iCs/>
                <w:color w:val="000000"/>
                <w:lang w:val="en-GB"/>
              </w:rPr>
              <w:t>BNF</w:t>
            </w:r>
          </w:p>
        </w:tc>
        <w:tc>
          <w:tcPr>
            <w:tcW w:w="2081" w:type="dxa"/>
            <w:tcBorders>
              <w:top w:val="single" w:sz="4" w:space="0" w:color="auto"/>
            </w:tcBorders>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anfix</w:t>
            </w:r>
          </w:p>
        </w:tc>
        <w:tc>
          <w:tcPr>
            <w:tcW w:w="3970" w:type="dxa"/>
            <w:tcBorders>
              <w:top w:val="single" w:sz="4" w:space="0" w:color="auto"/>
            </w:tcBorders>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total annual nitrogen fixation</w:t>
            </w:r>
          </w:p>
        </w:tc>
        <w:tc>
          <w:tcPr>
            <w:tcW w:w="1469" w:type="dxa"/>
            <w:tcBorders>
              <w:top w:val="single" w:sz="4" w:space="0" w:color="auto"/>
            </w:tcBorders>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kgN ha</w:t>
            </w:r>
            <w:r w:rsidRPr="00A90DF8">
              <w:rPr>
                <w:rFonts w:ascii="Times New Roman" w:hAnsi="Times New Roman" w:cs="Times New Roman"/>
                <w:color w:val="000000"/>
                <w:vertAlign w:val="superscript"/>
                <w:lang w:val="en-GB"/>
              </w:rPr>
              <w:t>-1</w:t>
            </w:r>
            <w:r w:rsidRPr="00A90DF8">
              <w:rPr>
                <w:rFonts w:ascii="Times New Roman" w:hAnsi="Times New Roman" w:cs="Times New Roman"/>
                <w:color w:val="000000"/>
                <w:lang w:val="en-GB"/>
              </w:rPr>
              <w:t xml:space="preserve"> yr</w:t>
            </w:r>
            <w:r w:rsidRPr="00A90DF8">
              <w:rPr>
                <w:rFonts w:ascii="Times New Roman" w:hAnsi="Times New Roman" w:cs="Times New Roman"/>
                <w:color w:val="000000"/>
                <w:vertAlign w:val="superscript"/>
                <w:lang w:val="en-GB"/>
              </w:rPr>
              <w:t>-1</w:t>
            </w:r>
          </w:p>
        </w:tc>
      </w:tr>
      <w:tr w:rsidR="00AC607A" w:rsidRPr="00A90DF8" w:rsidTr="007D1DF1">
        <w:tc>
          <w:tcPr>
            <w:tcW w:w="1004" w:type="dxa"/>
          </w:tcPr>
          <w:p w:rsidR="00AC607A" w:rsidRPr="00A90DF8" w:rsidRDefault="00AC607A" w:rsidP="007D1DF1">
            <w:pPr>
              <w:jc w:val="both"/>
              <w:rPr>
                <w:rFonts w:ascii="Times New Roman" w:hAnsi="Times New Roman" w:cs="Times New Roman"/>
                <w:i/>
                <w:iCs/>
                <w:color w:val="000000"/>
                <w:lang w:val="en-GB"/>
              </w:rPr>
            </w:pPr>
            <w:r w:rsidRPr="00A90DF8">
              <w:rPr>
                <w:rFonts w:ascii="Times New Roman" w:hAnsi="Times New Roman" w:cs="Times New Roman"/>
                <w:i/>
                <w:iCs/>
                <w:color w:val="000000"/>
                <w:lang w:val="en-GB"/>
              </w:rPr>
              <w:t>L</w:t>
            </w:r>
            <w:r w:rsidRPr="00A90DF8">
              <w:rPr>
                <w:rFonts w:ascii="Times New Roman" w:hAnsi="Times New Roman" w:cs="Times New Roman"/>
                <w:i/>
                <w:iCs/>
                <w:color w:val="000000"/>
                <w:vertAlign w:val="subscript"/>
                <w:lang w:val="en-GB"/>
              </w:rPr>
              <w:t>o</w:t>
            </w:r>
          </w:p>
        </w:tc>
        <w:tc>
          <w:tcPr>
            <w:tcW w:w="2081"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orgleachfrac</w:t>
            </w:r>
          </w:p>
        </w:tc>
        <w:tc>
          <w:tcPr>
            <w:tcW w:w="3970"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leaching from decayed organic carbon/nitrogen</w:t>
            </w:r>
          </w:p>
        </w:tc>
        <w:tc>
          <w:tcPr>
            <w:tcW w:w="1469"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P</w:t>
            </w:r>
            <w:r w:rsidRPr="006B3D4B">
              <w:rPr>
                <w:rFonts w:ascii="Times New Roman" w:hAnsi="Times New Roman" w:cs="Times New Roman"/>
                <w:i/>
                <w:szCs w:val="24"/>
                <w:vertAlign w:val="subscript"/>
                <w:lang w:val="en-GB"/>
              </w:rPr>
              <w:t>H2O</w:t>
            </w:r>
          </w:p>
        </w:tc>
        <w:tc>
          <w:tcPr>
            <w:tcW w:w="2081"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dperc</w:t>
            </w:r>
          </w:p>
        </w:tc>
        <w:tc>
          <w:tcPr>
            <w:tcW w:w="3970"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daily percolation</w:t>
            </w:r>
          </w:p>
        </w:tc>
        <w:tc>
          <w:tcPr>
            <w:tcW w:w="1469"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mm</w:t>
            </w:r>
          </w:p>
        </w:tc>
      </w:tr>
      <w:tr w:rsidR="00AC607A" w:rsidRPr="00A90DF8" w:rsidTr="007D1DF1">
        <w:tc>
          <w:tcPr>
            <w:tcW w:w="1004" w:type="dxa"/>
          </w:tcPr>
          <w:p w:rsidR="00AC607A" w:rsidRPr="00A90DF8" w:rsidRDefault="00AC607A" w:rsidP="007D1DF1">
            <w:pPr>
              <w:jc w:val="both"/>
              <w:rPr>
                <w:rFonts w:ascii="Times New Roman" w:hAnsi="Times New Roman" w:cs="Times New Roman"/>
                <w:i/>
                <w:iCs/>
                <w:color w:val="000000"/>
                <w:lang w:val="en-GB"/>
              </w:rPr>
            </w:pPr>
            <w:r w:rsidRPr="00A90DF8">
              <w:rPr>
                <w:rFonts w:ascii="Times New Roman" w:hAnsi="Times New Roman" w:cs="Times New Roman"/>
                <w:i/>
                <w:iCs/>
                <w:color w:val="000000"/>
                <w:lang w:val="en-GB"/>
              </w:rPr>
              <w:t>T</w:t>
            </w:r>
            <w:r w:rsidRPr="00A90DF8">
              <w:rPr>
                <w:rFonts w:ascii="Times New Roman" w:hAnsi="Times New Roman" w:cs="Times New Roman"/>
                <w:i/>
                <w:iCs/>
                <w:color w:val="000000"/>
                <w:vertAlign w:val="subscript"/>
                <w:lang w:val="en-GB"/>
              </w:rPr>
              <w:t>s</w:t>
            </w:r>
          </w:p>
        </w:tc>
        <w:tc>
          <w:tcPr>
            <w:tcW w:w="2081"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sand_frac</w:t>
            </w:r>
          </w:p>
        </w:tc>
        <w:tc>
          <w:tcPr>
            <w:tcW w:w="3970"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fraction of soil that is sand</w:t>
            </w:r>
          </w:p>
        </w:tc>
        <w:tc>
          <w:tcPr>
            <w:tcW w:w="1469"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w:t>
            </w:r>
          </w:p>
        </w:tc>
      </w:tr>
      <w:tr w:rsidR="00AC607A" w:rsidRPr="00A90DF8" w:rsidTr="007D1DF1">
        <w:tc>
          <w:tcPr>
            <w:tcW w:w="1004" w:type="dxa"/>
          </w:tcPr>
          <w:p w:rsidR="00AC607A" w:rsidRPr="00A90DF8" w:rsidRDefault="00AC607A" w:rsidP="007D1DF1">
            <w:pPr>
              <w:jc w:val="both"/>
              <w:rPr>
                <w:rFonts w:ascii="Times New Roman" w:hAnsi="Times New Roman" w:cs="Times New Roman"/>
                <w:i/>
                <w:iCs/>
                <w:color w:val="000000"/>
                <w:lang w:val="en-GB"/>
              </w:rPr>
            </w:pPr>
            <w:r w:rsidRPr="00A90DF8">
              <w:rPr>
                <w:rFonts w:ascii="Times New Roman" w:hAnsi="Times New Roman" w:cs="Times New Roman"/>
                <w:i/>
                <w:iCs/>
                <w:color w:val="000000"/>
                <w:lang w:val="en-GB"/>
              </w:rPr>
              <w:t>L</w:t>
            </w:r>
            <w:r w:rsidRPr="00A90DF8">
              <w:rPr>
                <w:rFonts w:ascii="Times New Roman" w:hAnsi="Times New Roman" w:cs="Times New Roman"/>
                <w:i/>
                <w:iCs/>
                <w:color w:val="000000"/>
                <w:vertAlign w:val="subscript"/>
                <w:lang w:val="en-GB"/>
              </w:rPr>
              <w:t>m</w:t>
            </w:r>
          </w:p>
        </w:tc>
        <w:tc>
          <w:tcPr>
            <w:tcW w:w="2081"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minleachfrac</w:t>
            </w:r>
          </w:p>
        </w:tc>
        <w:tc>
          <w:tcPr>
            <w:tcW w:w="3970"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leaching from available nitrogen mineral pool</w:t>
            </w:r>
          </w:p>
        </w:tc>
        <w:tc>
          <w:tcPr>
            <w:tcW w:w="1469"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W</w:t>
            </w:r>
            <w:r w:rsidRPr="006B3D4B">
              <w:rPr>
                <w:rFonts w:ascii="Times New Roman" w:hAnsi="Times New Roman" w:cs="Times New Roman"/>
                <w:i/>
                <w:szCs w:val="24"/>
                <w:vertAlign w:val="subscript"/>
                <w:lang w:val="en-GB"/>
              </w:rPr>
              <w:t>TOT</w:t>
            </w:r>
          </w:p>
        </w:tc>
        <w:tc>
          <w:tcPr>
            <w:tcW w:w="2081"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w:t>
            </w:r>
          </w:p>
        </w:tc>
        <w:tc>
          <w:tcPr>
            <w:tcW w:w="3970"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total amount of water in the soil column</w:t>
            </w:r>
          </w:p>
        </w:tc>
        <w:tc>
          <w:tcPr>
            <w:tcW w:w="1469"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mm</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N</w:t>
            </w:r>
            <w:r w:rsidRPr="002E6598">
              <w:rPr>
                <w:rFonts w:ascii="Times New Roman" w:hAnsi="Times New Roman" w:cs="Times New Roman"/>
                <w:i/>
                <w:szCs w:val="24"/>
                <w:vertAlign w:val="subscript"/>
                <w:lang w:val="en-GB"/>
              </w:rPr>
              <w:t>avail</w:t>
            </w:r>
          </w:p>
        </w:tc>
        <w:tc>
          <w:tcPr>
            <w:tcW w:w="2081" w:type="dxa"/>
          </w:tcPr>
          <w:p w:rsidR="00AC607A" w:rsidRPr="00453D97" w:rsidRDefault="00AC607A" w:rsidP="007D1DF1">
            <w:pPr>
              <w:autoSpaceDE w:val="0"/>
              <w:autoSpaceDN w:val="0"/>
              <w:adjustRightInd w:val="0"/>
              <w:rPr>
                <w:rFonts w:ascii="Times New Roman" w:hAnsi="Times New Roman" w:cs="Times New Roman"/>
              </w:rPr>
            </w:pPr>
            <w:r>
              <w:rPr>
                <w:rFonts w:ascii="Times New Roman" w:hAnsi="Times New Roman" w:cs="Times New Roman"/>
              </w:rPr>
              <w:t>nmass_avail</w:t>
            </w:r>
          </w:p>
        </w:tc>
        <w:tc>
          <w:tcPr>
            <w:tcW w:w="3970"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mineral N in soil column</w:t>
            </w:r>
          </w:p>
        </w:tc>
        <w:tc>
          <w:tcPr>
            <w:tcW w:w="1469"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kgN m</w:t>
            </w:r>
            <w:r w:rsidRPr="002E6598">
              <w:rPr>
                <w:rFonts w:ascii="Times New Roman" w:hAnsi="Times New Roman" w:cs="Times New Roman"/>
                <w:szCs w:val="24"/>
                <w:vertAlign w:val="superscript"/>
                <w:lang w:val="en-GB"/>
              </w:rPr>
              <w:t>-2</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C</w:t>
            </w:r>
            <w:r w:rsidRPr="00453D97">
              <w:rPr>
                <w:rFonts w:ascii="Times New Roman" w:hAnsi="Times New Roman" w:cs="Times New Roman"/>
                <w:i/>
                <w:szCs w:val="24"/>
                <w:vertAlign w:val="subscript"/>
                <w:lang w:val="en-GB"/>
              </w:rPr>
              <w:t>j</w:t>
            </w:r>
          </w:p>
        </w:tc>
        <w:tc>
          <w:tcPr>
            <w:tcW w:w="2081" w:type="dxa"/>
          </w:tcPr>
          <w:p w:rsidR="00AC607A" w:rsidRPr="00453D97" w:rsidRDefault="00AC607A" w:rsidP="007D1DF1">
            <w:pPr>
              <w:autoSpaceDE w:val="0"/>
              <w:autoSpaceDN w:val="0"/>
              <w:adjustRightInd w:val="0"/>
              <w:rPr>
                <w:rFonts w:ascii="Times New Roman" w:hAnsi="Times New Roman" w:cs="Times New Roman"/>
              </w:rPr>
            </w:pPr>
            <w:r w:rsidRPr="00453D97">
              <w:rPr>
                <w:rFonts w:ascii="Times New Roman" w:hAnsi="Times New Roman" w:cs="Times New Roman"/>
              </w:rPr>
              <w:t>fracremain</w:t>
            </w:r>
          </w:p>
        </w:tc>
        <w:tc>
          <w:tcPr>
            <w:tcW w:w="3970"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daily decay rates for each pool</w:t>
            </w:r>
          </w:p>
        </w:tc>
        <w:tc>
          <w:tcPr>
            <w:tcW w:w="1469"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w:t>
            </w:r>
          </w:p>
        </w:tc>
      </w:tr>
      <w:tr w:rsidR="00AC607A" w:rsidRPr="00A90DF8" w:rsidTr="007D1DF1">
        <w:tc>
          <w:tcPr>
            <w:tcW w:w="1004" w:type="dxa"/>
          </w:tcPr>
          <w:p w:rsidR="00AC607A" w:rsidRPr="00A90DF8" w:rsidRDefault="00AC607A" w:rsidP="007D1DF1">
            <w:pPr>
              <w:jc w:val="both"/>
              <w:rPr>
                <w:rFonts w:ascii="Times New Roman" w:hAnsi="Times New Roman" w:cs="Times New Roman"/>
                <w:i/>
                <w:iCs/>
                <w:color w:val="000000"/>
                <w:lang w:val="en-GB"/>
              </w:rPr>
            </w:pPr>
            <w:r w:rsidRPr="00A90DF8">
              <w:rPr>
                <w:rFonts w:ascii="Times New Roman" w:hAnsi="Times New Roman" w:cs="Times New Roman"/>
                <w:i/>
                <w:iCs/>
                <w:color w:val="000000"/>
                <w:lang w:val="en-GB"/>
              </w:rPr>
              <w:t>k</w:t>
            </w:r>
            <w:r w:rsidRPr="00A90DF8">
              <w:rPr>
                <w:rFonts w:ascii="Times New Roman" w:hAnsi="Times New Roman" w:cs="Times New Roman"/>
                <w:i/>
                <w:iCs/>
                <w:color w:val="000000"/>
                <w:vertAlign w:val="subscript"/>
                <w:lang w:val="en-GB"/>
              </w:rPr>
              <w:t>j,max</w:t>
            </w:r>
          </w:p>
        </w:tc>
        <w:tc>
          <w:tcPr>
            <w:tcW w:w="2081"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K_MAX</w:t>
            </w:r>
          </w:p>
        </w:tc>
        <w:tc>
          <w:tcPr>
            <w:tcW w:w="3970"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max exponential decay constants for each SOM pool</w:t>
            </w:r>
          </w:p>
        </w:tc>
        <w:tc>
          <w:tcPr>
            <w:tcW w:w="1469"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w:t>
            </w:r>
          </w:p>
        </w:tc>
      </w:tr>
      <w:tr w:rsidR="00AC607A" w:rsidRPr="00A90DF8" w:rsidTr="007D1DF1">
        <w:tc>
          <w:tcPr>
            <w:tcW w:w="1004" w:type="dxa"/>
          </w:tcPr>
          <w:p w:rsidR="00AC607A" w:rsidRPr="00A90DF8" w:rsidRDefault="00AC607A" w:rsidP="007D1DF1">
            <w:pPr>
              <w:jc w:val="both"/>
              <w:rPr>
                <w:rFonts w:ascii="Times New Roman" w:hAnsi="Times New Roman" w:cs="Times New Roman"/>
                <w:i/>
                <w:iCs/>
                <w:color w:val="000000"/>
                <w:lang w:val="en-GB"/>
              </w:rPr>
            </w:pPr>
            <w:r>
              <w:rPr>
                <w:rFonts w:ascii="Times New Roman" w:hAnsi="Times New Roman" w:cs="Times New Roman"/>
                <w:i/>
                <w:iCs/>
                <w:color w:val="000000"/>
                <w:lang w:val="en-GB"/>
              </w:rPr>
              <w:t>σ</w:t>
            </w:r>
          </w:p>
        </w:tc>
        <w:tc>
          <w:tcPr>
            <w:tcW w:w="2081"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wpfs</w:t>
            </w:r>
          </w:p>
        </w:tc>
        <w:tc>
          <w:tcPr>
            <w:tcW w:w="3970"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water filled pore spaces</w:t>
            </w:r>
          </w:p>
        </w:tc>
        <w:tc>
          <w:tcPr>
            <w:tcW w:w="1469"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lastRenderedPageBreak/>
              <w:t>θ</w:t>
            </w:r>
            <w:r w:rsidRPr="00453D97">
              <w:rPr>
                <w:rFonts w:ascii="Times New Roman" w:hAnsi="Times New Roman" w:cs="Times New Roman"/>
                <w:i/>
                <w:szCs w:val="24"/>
                <w:vertAlign w:val="subscript"/>
                <w:lang w:val="en-GB"/>
              </w:rPr>
              <w:t>max</w:t>
            </w:r>
          </w:p>
        </w:tc>
        <w:tc>
          <w:tcPr>
            <w:tcW w:w="2081" w:type="dxa"/>
          </w:tcPr>
          <w:p w:rsidR="00AC607A" w:rsidRPr="00A90DF8" w:rsidRDefault="00AC607A" w:rsidP="007D1DF1">
            <w:pPr>
              <w:jc w:val="both"/>
              <w:rPr>
                <w:rFonts w:ascii="Times New Roman" w:hAnsi="Times New Roman" w:cs="Times New Roman"/>
                <w:color w:val="000000"/>
                <w:lang w:val="en-GB"/>
              </w:rPr>
            </w:pPr>
            <w:r>
              <w:rPr>
                <w:rFonts w:ascii="Times New Roman" w:hAnsi="Times New Roman" w:cs="Times New Roman"/>
                <w:color w:val="000000"/>
                <w:lang w:val="en-GB"/>
              </w:rPr>
              <w:t>wsats</w:t>
            </w:r>
          </w:p>
        </w:tc>
        <w:tc>
          <w:tcPr>
            <w:tcW w:w="3970"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saturation capacity</w:t>
            </w:r>
          </w:p>
        </w:tc>
        <w:tc>
          <w:tcPr>
            <w:tcW w:w="1469"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mm</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S</w:t>
            </w:r>
          </w:p>
        </w:tc>
        <w:tc>
          <w:tcPr>
            <w:tcW w:w="2081"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clay_frac</w:t>
            </w:r>
          </w:p>
        </w:tc>
        <w:tc>
          <w:tcPr>
            <w:tcW w:w="3970" w:type="dxa"/>
          </w:tcPr>
          <w:p w:rsidR="00AC607A" w:rsidRPr="00A90DF8" w:rsidRDefault="00AC607A" w:rsidP="007D1DF1">
            <w:pPr>
              <w:jc w:val="both"/>
              <w:rPr>
                <w:rFonts w:ascii="Times New Roman" w:hAnsi="Times New Roman" w:cs="Times New Roman"/>
                <w:color w:val="000000"/>
                <w:lang w:val="en-GB"/>
              </w:rPr>
            </w:pPr>
            <w:r>
              <w:rPr>
                <w:rFonts w:ascii="Times New Roman" w:hAnsi="Times New Roman" w:cs="Times New Roman"/>
                <w:color w:val="000000"/>
                <w:lang w:val="en-GB"/>
              </w:rPr>
              <w:t>fraction of soil that is clay</w:t>
            </w:r>
          </w:p>
        </w:tc>
        <w:tc>
          <w:tcPr>
            <w:tcW w:w="1469"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w:t>
            </w:r>
          </w:p>
        </w:tc>
      </w:tr>
      <w:tr w:rsidR="00AC607A" w:rsidRPr="00A90DF8" w:rsidTr="007D1DF1">
        <w:tc>
          <w:tcPr>
            <w:tcW w:w="1004" w:type="dxa"/>
          </w:tcPr>
          <w:p w:rsidR="00AC607A" w:rsidRPr="00A90DF8" w:rsidRDefault="00AC607A" w:rsidP="007D1DF1">
            <w:pPr>
              <w:jc w:val="both"/>
              <w:rPr>
                <w:rFonts w:ascii="Times New Roman" w:hAnsi="Times New Roman" w:cs="Times New Roman"/>
                <w:i/>
                <w:iCs/>
                <w:color w:val="000000"/>
                <w:lang w:val="en-GB"/>
              </w:rPr>
            </w:pPr>
            <w:r w:rsidRPr="00A90DF8">
              <w:rPr>
                <w:rFonts w:ascii="Times New Roman" w:hAnsi="Times New Roman" w:cs="Times New Roman"/>
                <w:i/>
                <w:iCs/>
                <w:color w:val="000000"/>
                <w:lang w:val="en-GB"/>
              </w:rPr>
              <w:t>F</w:t>
            </w:r>
            <w:r w:rsidRPr="00A90DF8">
              <w:rPr>
                <w:rFonts w:ascii="Times New Roman" w:hAnsi="Times New Roman" w:cs="Times New Roman"/>
                <w:i/>
                <w:iCs/>
                <w:color w:val="000000"/>
                <w:vertAlign w:val="subscript"/>
                <w:lang w:val="en-GB"/>
              </w:rPr>
              <w:t>m</w:t>
            </w:r>
          </w:p>
        </w:tc>
        <w:tc>
          <w:tcPr>
            <w:tcW w:w="2081"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fm</w:t>
            </w:r>
          </w:p>
        </w:tc>
        <w:tc>
          <w:tcPr>
            <w:tcW w:w="3970"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 xml:space="preserve">metabolic fraction </w:t>
            </w:r>
            <w:r>
              <w:rPr>
                <w:rFonts w:ascii="Times New Roman" w:hAnsi="Times New Roman" w:cs="Times New Roman"/>
                <w:color w:val="000000"/>
                <w:lang w:val="en-GB"/>
              </w:rPr>
              <w:t xml:space="preserve">of </w:t>
            </w:r>
            <w:r w:rsidRPr="00A90DF8">
              <w:rPr>
                <w:rFonts w:ascii="Times New Roman" w:hAnsi="Times New Roman" w:cs="Times New Roman"/>
                <w:color w:val="000000"/>
                <w:lang w:val="en-GB"/>
              </w:rPr>
              <w:t>litter</w:t>
            </w:r>
          </w:p>
        </w:tc>
        <w:tc>
          <w:tcPr>
            <w:tcW w:w="1469"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w:t>
            </w:r>
          </w:p>
        </w:tc>
      </w:tr>
      <w:tr w:rsidR="00AC607A" w:rsidRPr="00A90DF8" w:rsidTr="007D1DF1">
        <w:tc>
          <w:tcPr>
            <w:tcW w:w="1004" w:type="dxa"/>
          </w:tcPr>
          <w:p w:rsidR="00AC607A" w:rsidRPr="00A90DF8" w:rsidRDefault="00AC607A" w:rsidP="007D1DF1">
            <w:pPr>
              <w:jc w:val="both"/>
              <w:rPr>
                <w:rFonts w:ascii="Times New Roman" w:hAnsi="Times New Roman" w:cs="Times New Roman"/>
                <w:i/>
                <w:iCs/>
                <w:color w:val="000000"/>
                <w:lang w:val="en-GB"/>
              </w:rPr>
            </w:pPr>
            <w:r>
              <w:rPr>
                <w:rFonts w:ascii="Times New Roman" w:hAnsi="Times New Roman" w:cs="Times New Roman"/>
                <w:i/>
                <w:iCs/>
                <w:color w:val="000000"/>
                <w:lang w:val="en-GB"/>
              </w:rPr>
              <w:t>λ</w:t>
            </w:r>
          </w:p>
        </w:tc>
        <w:tc>
          <w:tcPr>
            <w:tcW w:w="2081"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leaf_lton / root_lton</w:t>
            </w:r>
          </w:p>
        </w:tc>
        <w:tc>
          <w:tcPr>
            <w:tcW w:w="3970"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compartment litter lignin:N ratio</w:t>
            </w:r>
          </w:p>
        </w:tc>
        <w:tc>
          <w:tcPr>
            <w:tcW w:w="1469" w:type="dxa"/>
          </w:tcPr>
          <w:p w:rsidR="00AC607A" w:rsidRPr="00A90DF8" w:rsidRDefault="00AC607A" w:rsidP="007D1DF1">
            <w:pPr>
              <w:jc w:val="both"/>
              <w:rPr>
                <w:rFonts w:ascii="Times New Roman" w:hAnsi="Times New Roman" w:cs="Times New Roman"/>
                <w:color w:val="000000"/>
                <w:lang w:val="en-GB"/>
              </w:rPr>
            </w:pPr>
            <w:r w:rsidRPr="00A90DF8">
              <w:rPr>
                <w:rFonts w:ascii="Times New Roman" w:hAnsi="Times New Roman" w:cs="Times New Roman"/>
                <w:color w:val="000000"/>
                <w:lang w:val="en-GB"/>
              </w:rPr>
              <w:t>-</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cn</w:t>
            </w:r>
          </w:p>
        </w:tc>
        <w:tc>
          <w:tcPr>
            <w:tcW w:w="2081"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w:t>
            </w:r>
          </w:p>
        </w:tc>
        <w:tc>
          <w:tcPr>
            <w:tcW w:w="3970"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C:N ratio of litter</w:t>
            </w:r>
          </w:p>
        </w:tc>
        <w:tc>
          <w:tcPr>
            <w:tcW w:w="1469"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kgC kgN</w:t>
            </w:r>
            <w:r w:rsidRPr="00D233D4">
              <w:rPr>
                <w:rFonts w:ascii="Times New Roman" w:hAnsi="Times New Roman" w:cs="Times New Roman"/>
                <w:szCs w:val="24"/>
                <w:vertAlign w:val="superscript"/>
                <w:lang w:val="en-GB"/>
              </w:rPr>
              <w:t>-1</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N</w:t>
            </w:r>
            <w:r w:rsidRPr="00D233D4">
              <w:rPr>
                <w:rFonts w:ascii="Times New Roman" w:hAnsi="Times New Roman" w:cs="Times New Roman"/>
                <w:i/>
                <w:szCs w:val="24"/>
                <w:vertAlign w:val="subscript"/>
                <w:lang w:val="en-GB"/>
              </w:rPr>
              <w:t>leaf</w:t>
            </w:r>
          </w:p>
        </w:tc>
        <w:tc>
          <w:tcPr>
            <w:tcW w:w="2081"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leafoptn</w:t>
            </w:r>
          </w:p>
        </w:tc>
        <w:tc>
          <w:tcPr>
            <w:tcW w:w="3970"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optimal leaf N content</w:t>
            </w:r>
          </w:p>
        </w:tc>
        <w:tc>
          <w:tcPr>
            <w:tcW w:w="1469"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kgN m</w:t>
            </w:r>
            <w:r w:rsidRPr="00D233D4">
              <w:rPr>
                <w:rFonts w:ascii="Times New Roman" w:hAnsi="Times New Roman" w:cs="Times New Roman"/>
                <w:szCs w:val="24"/>
                <w:vertAlign w:val="superscript"/>
                <w:lang w:val="en-GB"/>
              </w:rPr>
              <w:t>-2</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L</w:t>
            </w:r>
          </w:p>
        </w:tc>
        <w:tc>
          <w:tcPr>
            <w:tcW w:w="2081"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daylength</w:t>
            </w:r>
          </w:p>
        </w:tc>
        <w:tc>
          <w:tcPr>
            <w:tcW w:w="3970"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day length</w:t>
            </w:r>
          </w:p>
        </w:tc>
        <w:tc>
          <w:tcPr>
            <w:tcW w:w="1469"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s</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N</w:t>
            </w:r>
            <w:r w:rsidRPr="00D233D4">
              <w:rPr>
                <w:rFonts w:ascii="Times New Roman" w:hAnsi="Times New Roman" w:cs="Times New Roman"/>
                <w:i/>
                <w:szCs w:val="24"/>
                <w:vertAlign w:val="subscript"/>
                <w:lang w:val="en-GB"/>
              </w:rPr>
              <w:t>store,max</w:t>
            </w:r>
          </w:p>
        </w:tc>
        <w:tc>
          <w:tcPr>
            <w:tcW w:w="2081"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max_n_storage</w:t>
            </w:r>
          </w:p>
        </w:tc>
        <w:tc>
          <w:tcPr>
            <w:tcW w:w="3970"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 xml:space="preserve">maximum long-term N storage capacity </w:t>
            </w:r>
          </w:p>
        </w:tc>
        <w:tc>
          <w:tcPr>
            <w:tcW w:w="1469"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kgN m</w:t>
            </w:r>
            <w:r w:rsidRPr="00D233D4">
              <w:rPr>
                <w:rFonts w:ascii="Times New Roman" w:hAnsi="Times New Roman" w:cs="Times New Roman"/>
                <w:szCs w:val="24"/>
                <w:vertAlign w:val="superscript"/>
                <w:lang w:val="en-GB"/>
              </w:rPr>
              <w:t>-2</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k</w:t>
            </w:r>
          </w:p>
        </w:tc>
        <w:tc>
          <w:tcPr>
            <w:tcW w:w="2081"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fnstorage</w:t>
            </w:r>
          </w:p>
        </w:tc>
        <w:tc>
          <w:tcPr>
            <w:tcW w:w="3970"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 xml:space="preserve">PFT specific storage constant </w:t>
            </w:r>
          </w:p>
        </w:tc>
        <w:tc>
          <w:tcPr>
            <w:tcW w:w="1469"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N</w:t>
            </w:r>
            <w:r w:rsidRPr="002E6598">
              <w:rPr>
                <w:rFonts w:ascii="Times New Roman" w:hAnsi="Times New Roman" w:cs="Times New Roman"/>
                <w:i/>
                <w:szCs w:val="24"/>
                <w:vertAlign w:val="subscript"/>
                <w:lang w:val="en-GB"/>
              </w:rPr>
              <w:t>store</w:t>
            </w:r>
          </w:p>
        </w:tc>
        <w:tc>
          <w:tcPr>
            <w:tcW w:w="2081"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nstore_labile</w:t>
            </w:r>
          </w:p>
        </w:tc>
        <w:tc>
          <w:tcPr>
            <w:tcW w:w="3970"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labile N storage</w:t>
            </w:r>
          </w:p>
        </w:tc>
        <w:tc>
          <w:tcPr>
            <w:tcW w:w="1469"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kgN m</w:t>
            </w:r>
            <w:r w:rsidRPr="002E6598">
              <w:rPr>
                <w:rFonts w:ascii="Times New Roman" w:hAnsi="Times New Roman" w:cs="Times New Roman"/>
                <w:szCs w:val="24"/>
                <w:vertAlign w:val="superscript"/>
                <w:lang w:val="en-GB"/>
              </w:rPr>
              <w:t>-2</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N</w:t>
            </w:r>
            <w:r w:rsidRPr="002E6598">
              <w:rPr>
                <w:rFonts w:ascii="Times New Roman" w:hAnsi="Times New Roman" w:cs="Times New Roman"/>
                <w:i/>
                <w:szCs w:val="24"/>
                <w:vertAlign w:val="subscript"/>
                <w:lang w:val="en-GB"/>
              </w:rPr>
              <w:t>turnover</w:t>
            </w:r>
          </w:p>
        </w:tc>
        <w:tc>
          <w:tcPr>
            <w:tcW w:w="2081"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retransn_nextyear</w:t>
            </w:r>
          </w:p>
        </w:tc>
        <w:tc>
          <w:tcPr>
            <w:tcW w:w="3970"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expected amount of N to be retranslocated next year</w:t>
            </w:r>
          </w:p>
        </w:tc>
        <w:tc>
          <w:tcPr>
            <w:tcW w:w="1469"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kgN m</w:t>
            </w:r>
            <w:r w:rsidRPr="002E6598">
              <w:rPr>
                <w:rFonts w:ascii="Times New Roman" w:hAnsi="Times New Roman" w:cs="Times New Roman"/>
                <w:szCs w:val="24"/>
                <w:vertAlign w:val="superscript"/>
                <w:lang w:val="en-GB"/>
              </w:rPr>
              <w:t>-2</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N</w:t>
            </w:r>
            <w:r w:rsidRPr="002E6598">
              <w:rPr>
                <w:rFonts w:ascii="Times New Roman" w:hAnsi="Times New Roman" w:cs="Times New Roman"/>
                <w:i/>
                <w:szCs w:val="24"/>
                <w:vertAlign w:val="subscript"/>
                <w:lang w:val="en-GB"/>
              </w:rPr>
              <w:t>up.max</w:t>
            </w:r>
          </w:p>
        </w:tc>
        <w:tc>
          <w:tcPr>
            <w:tcW w:w="2081"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maxnup</w:t>
            </w:r>
          </w:p>
        </w:tc>
        <w:tc>
          <w:tcPr>
            <w:tcW w:w="3970"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maximum N uptake capacity</w:t>
            </w:r>
          </w:p>
        </w:tc>
        <w:tc>
          <w:tcPr>
            <w:tcW w:w="1469"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kgN m</w:t>
            </w:r>
            <w:r w:rsidRPr="002E6598">
              <w:rPr>
                <w:rFonts w:ascii="Times New Roman" w:hAnsi="Times New Roman" w:cs="Times New Roman"/>
                <w:szCs w:val="24"/>
                <w:vertAlign w:val="superscript"/>
                <w:lang w:val="en-GB"/>
              </w:rPr>
              <w:t>-2</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N</w:t>
            </w:r>
            <w:r w:rsidRPr="002E6598">
              <w:rPr>
                <w:rFonts w:ascii="Times New Roman" w:hAnsi="Times New Roman" w:cs="Times New Roman"/>
                <w:i/>
                <w:szCs w:val="24"/>
                <w:vertAlign w:val="subscript"/>
                <w:lang w:val="en-GB"/>
              </w:rPr>
              <w:t>up,root</w:t>
            </w:r>
          </w:p>
        </w:tc>
        <w:tc>
          <w:tcPr>
            <w:tcW w:w="2081"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nuptoroot</w:t>
            </w:r>
          </w:p>
        </w:tc>
        <w:tc>
          <w:tcPr>
            <w:tcW w:w="3970"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maximum N uptake capacity per fine root mass</w:t>
            </w:r>
          </w:p>
        </w:tc>
        <w:tc>
          <w:tcPr>
            <w:tcW w:w="1469"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kgN kgC</w:t>
            </w:r>
            <w:r w:rsidRPr="002E6598">
              <w:rPr>
                <w:rFonts w:ascii="Times New Roman" w:hAnsi="Times New Roman" w:cs="Times New Roman"/>
                <w:szCs w:val="24"/>
                <w:vertAlign w:val="superscript"/>
                <w:lang w:val="en-GB"/>
              </w:rPr>
              <w:t>-1</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k</w:t>
            </w:r>
            <w:r w:rsidRPr="002E6598">
              <w:rPr>
                <w:rFonts w:ascii="Times New Roman" w:hAnsi="Times New Roman" w:cs="Times New Roman"/>
                <w:i/>
                <w:szCs w:val="24"/>
                <w:vertAlign w:val="subscript"/>
                <w:lang w:val="en-GB"/>
              </w:rPr>
              <w:t>m</w:t>
            </w:r>
          </w:p>
        </w:tc>
        <w:tc>
          <w:tcPr>
            <w:tcW w:w="2081"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km_volume</w:t>
            </w:r>
          </w:p>
        </w:tc>
        <w:tc>
          <w:tcPr>
            <w:tcW w:w="3970"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 xml:space="preserve">half-saturation concentration for N uptake </w:t>
            </w:r>
          </w:p>
        </w:tc>
        <w:tc>
          <w:tcPr>
            <w:tcW w:w="1469"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kgN l</w:t>
            </w:r>
            <w:r w:rsidRPr="009A523F">
              <w:rPr>
                <w:rFonts w:ascii="Times New Roman" w:hAnsi="Times New Roman" w:cs="Times New Roman"/>
                <w:szCs w:val="24"/>
                <w:vertAlign w:val="superscript"/>
                <w:lang w:val="en-GB"/>
              </w:rPr>
              <w:t>-1</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z</w:t>
            </w:r>
            <w:r w:rsidRPr="00215E15">
              <w:rPr>
                <w:rFonts w:ascii="Times New Roman" w:hAnsi="Times New Roman" w:cs="Times New Roman"/>
                <w:i/>
                <w:szCs w:val="24"/>
                <w:vertAlign w:val="subscript"/>
                <w:lang w:val="en-GB"/>
              </w:rPr>
              <w:t>soil</w:t>
            </w:r>
          </w:p>
        </w:tc>
        <w:tc>
          <w:tcPr>
            <w:tcW w:w="2081"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soildepth</w:t>
            </w:r>
          </w:p>
        </w:tc>
        <w:tc>
          <w:tcPr>
            <w:tcW w:w="3970" w:type="dxa"/>
          </w:tcPr>
          <w:p w:rsidR="00AC607A" w:rsidRPr="00A90DF8" w:rsidRDefault="00AC607A" w:rsidP="007D1DF1">
            <w:pPr>
              <w:spacing w:line="276" w:lineRule="auto"/>
              <w:jc w:val="both"/>
              <w:rPr>
                <w:rFonts w:ascii="Times New Roman" w:hAnsi="Times New Roman" w:cs="Times New Roman"/>
                <w:szCs w:val="24"/>
                <w:lang w:val="en-GB"/>
              </w:rPr>
            </w:pPr>
            <w:r w:rsidRPr="00A90DF8">
              <w:rPr>
                <w:rFonts w:ascii="Times New Roman" w:hAnsi="Times New Roman" w:cs="Times New Roman"/>
                <w:szCs w:val="24"/>
                <w:lang w:val="en-GB"/>
              </w:rPr>
              <w:t>soil column depth</w:t>
            </w:r>
          </w:p>
        </w:tc>
        <w:tc>
          <w:tcPr>
            <w:tcW w:w="1469"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m</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CN</w:t>
            </w:r>
            <w:r w:rsidRPr="000D1BFA">
              <w:rPr>
                <w:rFonts w:ascii="Times New Roman" w:hAnsi="Times New Roman" w:cs="Times New Roman"/>
                <w:i/>
                <w:szCs w:val="24"/>
                <w:vertAlign w:val="subscript"/>
                <w:lang w:val="en-GB"/>
              </w:rPr>
              <w:t>leaf,min</w:t>
            </w:r>
          </w:p>
        </w:tc>
        <w:tc>
          <w:tcPr>
            <w:tcW w:w="2081"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cton_leaf_min</w:t>
            </w:r>
          </w:p>
        </w:tc>
        <w:tc>
          <w:tcPr>
            <w:tcW w:w="3970"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minimum C:N ratio of leaf</w:t>
            </w:r>
          </w:p>
        </w:tc>
        <w:tc>
          <w:tcPr>
            <w:tcW w:w="1469"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kgC kgN</w:t>
            </w:r>
            <w:r w:rsidRPr="000D1BFA">
              <w:rPr>
                <w:rFonts w:ascii="Times New Roman" w:hAnsi="Times New Roman" w:cs="Times New Roman"/>
                <w:szCs w:val="24"/>
                <w:vertAlign w:val="superscript"/>
                <w:lang w:val="en-GB"/>
              </w:rPr>
              <w:t>-1</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CN</w:t>
            </w:r>
            <w:r w:rsidRPr="000D1BFA">
              <w:rPr>
                <w:rFonts w:ascii="Times New Roman" w:hAnsi="Times New Roman" w:cs="Times New Roman"/>
                <w:i/>
                <w:szCs w:val="24"/>
                <w:vertAlign w:val="subscript"/>
                <w:lang w:val="en-GB"/>
              </w:rPr>
              <w:t>leaf,max</w:t>
            </w:r>
          </w:p>
        </w:tc>
        <w:tc>
          <w:tcPr>
            <w:tcW w:w="2081"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cton_leaf_max</w:t>
            </w:r>
          </w:p>
        </w:tc>
        <w:tc>
          <w:tcPr>
            <w:tcW w:w="3970"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maximum C:N ratio of leaf</w:t>
            </w:r>
          </w:p>
        </w:tc>
        <w:tc>
          <w:tcPr>
            <w:tcW w:w="1469"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kgC kgN</w:t>
            </w:r>
            <w:r w:rsidRPr="000D1BFA">
              <w:rPr>
                <w:rFonts w:ascii="Times New Roman" w:hAnsi="Times New Roman" w:cs="Times New Roman"/>
                <w:szCs w:val="24"/>
                <w:vertAlign w:val="superscript"/>
                <w:lang w:val="en-GB"/>
              </w:rPr>
              <w:t>-1</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f</w:t>
            </w:r>
            <w:r w:rsidRPr="000D1BFA">
              <w:rPr>
                <w:rFonts w:ascii="Times New Roman" w:hAnsi="Times New Roman" w:cs="Times New Roman"/>
                <w:i/>
                <w:szCs w:val="24"/>
                <w:vertAlign w:val="subscript"/>
                <w:lang w:val="en-GB"/>
              </w:rPr>
              <w:t>Nup</w:t>
            </w:r>
          </w:p>
        </w:tc>
        <w:tc>
          <w:tcPr>
            <w:tcW w:w="2081"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strenght</w:t>
            </w:r>
          </w:p>
        </w:tc>
        <w:tc>
          <w:tcPr>
            <w:tcW w:w="3970"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relative N uptake strength</w:t>
            </w:r>
          </w:p>
        </w:tc>
        <w:tc>
          <w:tcPr>
            <w:tcW w:w="1469"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X</w:t>
            </w:r>
          </w:p>
        </w:tc>
        <w:tc>
          <w:tcPr>
            <w:tcW w:w="2081"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densindiv</w:t>
            </w:r>
          </w:p>
        </w:tc>
        <w:tc>
          <w:tcPr>
            <w:tcW w:w="3970"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average density of individuals</w:t>
            </w:r>
          </w:p>
        </w:tc>
        <w:tc>
          <w:tcPr>
            <w:tcW w:w="1469"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indiv m</w:t>
            </w:r>
            <w:r w:rsidRPr="000D1BFA">
              <w:rPr>
                <w:rFonts w:ascii="Times New Roman" w:hAnsi="Times New Roman" w:cs="Times New Roman"/>
                <w:szCs w:val="24"/>
                <w:vertAlign w:val="superscript"/>
                <w:lang w:val="en-GB"/>
              </w:rPr>
              <w:t>-2</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k</w:t>
            </w:r>
            <w:r w:rsidRPr="000D1BFA">
              <w:rPr>
                <w:rFonts w:ascii="Times New Roman" w:hAnsi="Times New Roman" w:cs="Times New Roman"/>
                <w:i/>
                <w:szCs w:val="24"/>
                <w:vertAlign w:val="subscript"/>
                <w:lang w:val="en-GB"/>
              </w:rPr>
              <w:t>Nup</w:t>
            </w:r>
          </w:p>
        </w:tc>
        <w:tc>
          <w:tcPr>
            <w:tcW w:w="2081"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nupscoeff</w:t>
            </w:r>
          </w:p>
        </w:tc>
        <w:tc>
          <w:tcPr>
            <w:tcW w:w="3970"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weighting factor for root distribution</w:t>
            </w:r>
          </w:p>
        </w:tc>
        <w:tc>
          <w:tcPr>
            <w:tcW w:w="1469"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lr</w:t>
            </w:r>
            <w:r w:rsidRPr="000D1BFA">
              <w:rPr>
                <w:rFonts w:ascii="Times New Roman" w:hAnsi="Times New Roman" w:cs="Times New Roman"/>
                <w:i/>
                <w:szCs w:val="24"/>
                <w:vertAlign w:val="subscript"/>
                <w:lang w:val="en-GB"/>
              </w:rPr>
              <w:t>max</w:t>
            </w:r>
          </w:p>
        </w:tc>
        <w:tc>
          <w:tcPr>
            <w:tcW w:w="2081"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ltor_max</w:t>
            </w:r>
          </w:p>
        </w:tc>
        <w:tc>
          <w:tcPr>
            <w:tcW w:w="3970"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leaf to root mass ratio under non-stressed conditions</w:t>
            </w:r>
          </w:p>
        </w:tc>
        <w:tc>
          <w:tcPr>
            <w:tcW w:w="1469"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kgC kgC</w:t>
            </w:r>
            <w:r w:rsidRPr="00AB3F47">
              <w:rPr>
                <w:rFonts w:ascii="Times New Roman" w:hAnsi="Times New Roman" w:cs="Times New Roman"/>
                <w:szCs w:val="24"/>
                <w:vertAlign w:val="superscript"/>
                <w:lang w:val="en-GB"/>
              </w:rPr>
              <w:t>-1</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sidRPr="00A90DF8">
              <w:rPr>
                <w:rFonts w:ascii="Times New Roman" w:hAnsi="Times New Roman" w:cs="Times New Roman"/>
                <w:szCs w:val="24"/>
                <w:lang w:val="en-GB"/>
              </w:rPr>
              <w:sym w:font="Symbol" w:char="F075"/>
            </w:r>
          </w:p>
        </w:tc>
        <w:tc>
          <w:tcPr>
            <w:tcW w:w="2081"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nscal</w:t>
            </w:r>
          </w:p>
        </w:tc>
        <w:tc>
          <w:tcPr>
            <w:tcW w:w="3970"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N stress scalar</w:t>
            </w:r>
          </w:p>
        </w:tc>
        <w:tc>
          <w:tcPr>
            <w:tcW w:w="1469"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w:t>
            </w:r>
          </w:p>
        </w:tc>
      </w:tr>
      <w:tr w:rsidR="00AC607A" w:rsidRPr="00A90DF8" w:rsidTr="007D1DF1">
        <w:tc>
          <w:tcPr>
            <w:tcW w:w="1004" w:type="dxa"/>
          </w:tcPr>
          <w:p w:rsidR="00AC607A" w:rsidRPr="00A90DF8" w:rsidRDefault="00AC607A" w:rsidP="007D1DF1">
            <w:pPr>
              <w:spacing w:line="276" w:lineRule="auto"/>
              <w:jc w:val="both"/>
              <w:rPr>
                <w:rFonts w:ascii="Times New Roman" w:hAnsi="Times New Roman" w:cs="Times New Roman"/>
                <w:i/>
                <w:szCs w:val="24"/>
                <w:lang w:val="en-GB"/>
              </w:rPr>
            </w:pPr>
            <w:r>
              <w:rPr>
                <w:rFonts w:ascii="Times New Roman" w:hAnsi="Times New Roman" w:cs="Times New Roman"/>
                <w:i/>
                <w:szCs w:val="24"/>
                <w:lang w:val="en-GB"/>
              </w:rPr>
              <w:t>CN</w:t>
            </w:r>
            <w:r w:rsidRPr="00AB3F47">
              <w:rPr>
                <w:rFonts w:ascii="Times New Roman" w:hAnsi="Times New Roman" w:cs="Times New Roman"/>
                <w:i/>
                <w:szCs w:val="24"/>
                <w:vertAlign w:val="subscript"/>
                <w:lang w:val="en-GB"/>
              </w:rPr>
              <w:t>leaf.aopt</w:t>
            </w:r>
          </w:p>
        </w:tc>
        <w:tc>
          <w:tcPr>
            <w:tcW w:w="2081"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cton_leaf_aopt</w:t>
            </w:r>
          </w:p>
        </w:tc>
        <w:tc>
          <w:tcPr>
            <w:tcW w:w="3970"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 xml:space="preserve">annually optimal leaf C:N ratio </w:t>
            </w:r>
          </w:p>
        </w:tc>
        <w:tc>
          <w:tcPr>
            <w:tcW w:w="1469" w:type="dxa"/>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kgC kgN</w:t>
            </w:r>
            <w:r w:rsidRPr="000D1BFA">
              <w:rPr>
                <w:rFonts w:ascii="Times New Roman" w:hAnsi="Times New Roman" w:cs="Times New Roman"/>
                <w:szCs w:val="24"/>
                <w:vertAlign w:val="superscript"/>
                <w:lang w:val="en-GB"/>
              </w:rPr>
              <w:t>-1</w:t>
            </w:r>
          </w:p>
        </w:tc>
      </w:tr>
      <w:tr w:rsidR="00AC607A" w:rsidRPr="00A90DF8" w:rsidTr="007D1DF1">
        <w:tc>
          <w:tcPr>
            <w:tcW w:w="1004" w:type="dxa"/>
            <w:tcBorders>
              <w:bottom w:val="single" w:sz="4" w:space="0" w:color="auto"/>
            </w:tcBorders>
          </w:tcPr>
          <w:p w:rsidR="00AC607A" w:rsidRPr="0097432D" w:rsidRDefault="00AC607A" w:rsidP="007D1DF1">
            <w:pPr>
              <w:spacing w:line="276" w:lineRule="auto"/>
              <w:jc w:val="both"/>
              <w:rPr>
                <w:rFonts w:ascii="Times New Roman" w:hAnsi="Times New Roman" w:cs="Times New Roman"/>
                <w:i/>
                <w:szCs w:val="24"/>
                <w:lang w:val="en-GB"/>
              </w:rPr>
            </w:pPr>
            <w:r w:rsidRPr="0097432D">
              <w:rPr>
                <w:rFonts w:ascii="Times New Roman" w:hAnsi="Times New Roman" w:cs="Times New Roman"/>
                <w:i/>
                <w:szCs w:val="24"/>
                <w:lang w:val="en-GB"/>
              </w:rPr>
              <w:t>a</w:t>
            </w:r>
            <w:r w:rsidRPr="0097432D">
              <w:rPr>
                <w:rFonts w:ascii="Times New Roman" w:hAnsi="Times New Roman" w:cs="Times New Roman"/>
                <w:i/>
                <w:szCs w:val="24"/>
                <w:vertAlign w:val="subscript"/>
                <w:lang w:val="en-GB"/>
              </w:rPr>
              <w:t>leaf</w:t>
            </w:r>
          </w:p>
        </w:tc>
        <w:tc>
          <w:tcPr>
            <w:tcW w:w="2081" w:type="dxa"/>
            <w:tcBorders>
              <w:bottom w:val="single" w:sz="4" w:space="0" w:color="auto"/>
            </w:tcBorders>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leaflong</w:t>
            </w:r>
          </w:p>
        </w:tc>
        <w:tc>
          <w:tcPr>
            <w:tcW w:w="3970" w:type="dxa"/>
            <w:tcBorders>
              <w:bottom w:val="single" w:sz="4" w:space="0" w:color="auto"/>
            </w:tcBorders>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leaf longevity</w:t>
            </w:r>
          </w:p>
        </w:tc>
        <w:tc>
          <w:tcPr>
            <w:tcW w:w="1469" w:type="dxa"/>
            <w:tcBorders>
              <w:bottom w:val="single" w:sz="4" w:space="0" w:color="auto"/>
            </w:tcBorders>
          </w:tcPr>
          <w:p w:rsidR="00AC607A" w:rsidRPr="00A90DF8" w:rsidRDefault="00AC607A" w:rsidP="007D1DF1">
            <w:pPr>
              <w:spacing w:line="276" w:lineRule="auto"/>
              <w:jc w:val="both"/>
              <w:rPr>
                <w:rFonts w:ascii="Times New Roman" w:hAnsi="Times New Roman" w:cs="Times New Roman"/>
                <w:szCs w:val="24"/>
                <w:lang w:val="en-GB"/>
              </w:rPr>
            </w:pPr>
            <w:r>
              <w:rPr>
                <w:rFonts w:ascii="Times New Roman" w:hAnsi="Times New Roman" w:cs="Times New Roman"/>
                <w:szCs w:val="24"/>
                <w:lang w:val="en-GB"/>
              </w:rPr>
              <w:t>year</w:t>
            </w:r>
          </w:p>
        </w:tc>
      </w:tr>
    </w:tbl>
    <w:p w:rsidR="00AC607A" w:rsidRPr="00A90DF8" w:rsidRDefault="00AC607A" w:rsidP="00AC607A">
      <w:pPr>
        <w:jc w:val="both"/>
        <w:rPr>
          <w:rFonts w:ascii="Times New Roman" w:hAnsi="Times New Roman" w:cs="Times New Roman"/>
          <w:sz w:val="20"/>
          <w:szCs w:val="20"/>
          <w:lang w:val="en-GB"/>
        </w:rPr>
      </w:pPr>
    </w:p>
    <w:p w:rsidR="00AC607A" w:rsidRDefault="00AC607A" w:rsidP="00AC607A">
      <w:pPr>
        <w:pStyle w:val="Heading2"/>
        <w:rPr>
          <w:lang w:val="en-GB"/>
        </w:rPr>
      </w:pPr>
      <w:bookmarkStart w:id="43" w:name="_Toc491862797"/>
      <w:r>
        <w:rPr>
          <w:lang w:val="en-GB"/>
        </w:rPr>
        <w:t xml:space="preserve">Appendix B. </w:t>
      </w:r>
      <w:r>
        <w:t>C:N ratios and base decay rates for soil and litter organic matter pools.</w:t>
      </w:r>
      <w:bookmarkEnd w:id="43"/>
    </w:p>
    <w:tbl>
      <w:tblPr>
        <w:tblW w:w="9180" w:type="dxa"/>
        <w:tblBorders>
          <w:top w:val="single" w:sz="4" w:space="0" w:color="auto"/>
          <w:bottom w:val="single" w:sz="4" w:space="0" w:color="auto"/>
          <w:insideH w:val="single" w:sz="4" w:space="0" w:color="auto"/>
        </w:tblBorders>
        <w:tblLook w:val="01E0" w:firstRow="1" w:lastRow="1" w:firstColumn="1" w:lastColumn="1" w:noHBand="0" w:noVBand="0"/>
      </w:tblPr>
      <w:tblGrid>
        <w:gridCol w:w="3085"/>
        <w:gridCol w:w="1843"/>
        <w:gridCol w:w="4252"/>
      </w:tblGrid>
      <w:tr w:rsidR="00AC607A" w:rsidTr="007D1DF1">
        <w:tc>
          <w:tcPr>
            <w:tcW w:w="3085" w:type="dxa"/>
            <w:tcBorders>
              <w:bottom w:val="single" w:sz="4" w:space="0" w:color="auto"/>
            </w:tcBorders>
            <w:shd w:val="clear" w:color="auto" w:fill="auto"/>
          </w:tcPr>
          <w:p w:rsidR="00AC607A" w:rsidRPr="00A63627" w:rsidRDefault="00AC607A" w:rsidP="007D1DF1">
            <w:pPr>
              <w:tabs>
                <w:tab w:val="right" w:pos="9063"/>
              </w:tabs>
              <w:spacing w:after="120"/>
              <w:rPr>
                <w:b/>
              </w:rPr>
            </w:pPr>
            <w:r w:rsidRPr="00A63627">
              <w:rPr>
                <w:b/>
              </w:rPr>
              <w:t>SOM pool</w:t>
            </w:r>
          </w:p>
        </w:tc>
        <w:tc>
          <w:tcPr>
            <w:tcW w:w="1843" w:type="dxa"/>
            <w:tcBorders>
              <w:bottom w:val="single" w:sz="4" w:space="0" w:color="auto"/>
            </w:tcBorders>
            <w:shd w:val="clear" w:color="auto" w:fill="auto"/>
          </w:tcPr>
          <w:p w:rsidR="00AC607A" w:rsidRPr="00A63627" w:rsidRDefault="00AC607A" w:rsidP="007D1DF1">
            <w:pPr>
              <w:tabs>
                <w:tab w:val="right" w:pos="9063"/>
              </w:tabs>
              <w:spacing w:after="120"/>
              <w:jc w:val="center"/>
              <w:rPr>
                <w:b/>
              </w:rPr>
            </w:pPr>
            <w:r w:rsidRPr="00A63627">
              <w:rPr>
                <w:b/>
              </w:rPr>
              <w:t>C:N ratio*</w:t>
            </w:r>
          </w:p>
        </w:tc>
        <w:tc>
          <w:tcPr>
            <w:tcW w:w="4252" w:type="dxa"/>
            <w:tcBorders>
              <w:bottom w:val="single" w:sz="4" w:space="0" w:color="auto"/>
            </w:tcBorders>
            <w:shd w:val="clear" w:color="auto" w:fill="auto"/>
          </w:tcPr>
          <w:p w:rsidR="00AC607A" w:rsidRPr="00A63627" w:rsidRDefault="00AC607A" w:rsidP="007D1DF1">
            <w:pPr>
              <w:tabs>
                <w:tab w:val="right" w:pos="9063"/>
              </w:tabs>
              <w:jc w:val="center"/>
              <w:rPr>
                <w:b/>
              </w:rPr>
            </w:pPr>
            <w:r w:rsidRPr="00A63627">
              <w:rPr>
                <w:b/>
              </w:rPr>
              <w:t xml:space="preserve">Base decay rate, </w:t>
            </w:r>
            <w:r w:rsidRPr="00A63627">
              <w:rPr>
                <w:b/>
                <w:i/>
              </w:rPr>
              <w:t>k</w:t>
            </w:r>
            <w:r w:rsidRPr="00A63627">
              <w:rPr>
                <w:b/>
                <w:vertAlign w:val="subscript"/>
              </w:rPr>
              <w:t>max</w:t>
            </w:r>
            <w:r>
              <w:rPr>
                <w:b/>
                <w:vertAlign w:val="subscript"/>
              </w:rPr>
              <w:t xml:space="preserve"> </w:t>
            </w:r>
            <w:r w:rsidRPr="00A63627">
              <w:rPr>
                <w:b/>
              </w:rPr>
              <w:t>(day</w:t>
            </w:r>
            <w:r w:rsidRPr="00A63627">
              <w:rPr>
                <w:b/>
                <w:vertAlign w:val="superscript"/>
              </w:rPr>
              <w:t>–1</w:t>
            </w:r>
            <w:r w:rsidRPr="00A63627">
              <w:rPr>
                <w:b/>
              </w:rPr>
              <w:t>)</w:t>
            </w:r>
          </w:p>
        </w:tc>
      </w:tr>
      <w:tr w:rsidR="00AC607A" w:rsidTr="007D1DF1">
        <w:tc>
          <w:tcPr>
            <w:tcW w:w="3085" w:type="dxa"/>
            <w:tcBorders>
              <w:bottom w:val="nil"/>
            </w:tcBorders>
            <w:shd w:val="clear" w:color="auto" w:fill="auto"/>
          </w:tcPr>
          <w:p w:rsidR="00AC607A" w:rsidRDefault="00AC607A" w:rsidP="007D1DF1">
            <w:pPr>
              <w:tabs>
                <w:tab w:val="right" w:pos="9063"/>
              </w:tabs>
            </w:pPr>
            <w:r>
              <w:t>surface metabolic litter</w:t>
            </w:r>
          </w:p>
        </w:tc>
        <w:tc>
          <w:tcPr>
            <w:tcW w:w="1843" w:type="dxa"/>
            <w:tcBorders>
              <w:bottom w:val="nil"/>
            </w:tcBorders>
            <w:shd w:val="clear" w:color="auto" w:fill="auto"/>
          </w:tcPr>
          <w:p w:rsidR="00AC607A" w:rsidRDefault="00AC607A" w:rsidP="007D1DF1">
            <w:pPr>
              <w:tabs>
                <w:tab w:val="right" w:pos="9063"/>
              </w:tabs>
              <w:jc w:val="center"/>
            </w:pPr>
            <w:r>
              <w:t>prognostic</w:t>
            </w:r>
          </w:p>
        </w:tc>
        <w:tc>
          <w:tcPr>
            <w:tcW w:w="4252" w:type="dxa"/>
            <w:tcBorders>
              <w:bottom w:val="nil"/>
            </w:tcBorders>
            <w:shd w:val="clear" w:color="auto" w:fill="auto"/>
          </w:tcPr>
          <w:p w:rsidR="00AC607A" w:rsidRDefault="00AC607A" w:rsidP="007D1DF1">
            <w:pPr>
              <w:tabs>
                <w:tab w:val="right" w:pos="9063"/>
              </w:tabs>
              <w:jc w:val="center"/>
            </w:pPr>
            <w:r>
              <w:t>3.8 × 10</w:t>
            </w:r>
            <w:r w:rsidRPr="00A63627">
              <w:rPr>
                <w:vertAlign w:val="superscript"/>
              </w:rPr>
              <w:t>–2</w:t>
            </w:r>
          </w:p>
        </w:tc>
      </w:tr>
      <w:tr w:rsidR="00AC607A" w:rsidTr="007D1DF1">
        <w:tc>
          <w:tcPr>
            <w:tcW w:w="3085" w:type="dxa"/>
            <w:tcBorders>
              <w:top w:val="nil"/>
              <w:bottom w:val="nil"/>
            </w:tcBorders>
            <w:shd w:val="clear" w:color="auto" w:fill="auto"/>
          </w:tcPr>
          <w:p w:rsidR="00AC607A" w:rsidRDefault="00AC607A" w:rsidP="007D1DF1">
            <w:pPr>
              <w:tabs>
                <w:tab w:val="right" w:pos="9063"/>
              </w:tabs>
            </w:pPr>
            <w:r>
              <w:t>surface structural litter</w:t>
            </w:r>
          </w:p>
        </w:tc>
        <w:tc>
          <w:tcPr>
            <w:tcW w:w="1843" w:type="dxa"/>
            <w:tcBorders>
              <w:top w:val="nil"/>
              <w:bottom w:val="nil"/>
            </w:tcBorders>
            <w:shd w:val="clear" w:color="auto" w:fill="auto"/>
          </w:tcPr>
          <w:p w:rsidR="00AC607A" w:rsidRDefault="00AC607A" w:rsidP="007D1DF1">
            <w:pPr>
              <w:tabs>
                <w:tab w:val="right" w:pos="9063"/>
              </w:tabs>
              <w:jc w:val="center"/>
            </w:pPr>
            <w:r>
              <w:t>prognostic</w:t>
            </w:r>
          </w:p>
        </w:tc>
        <w:tc>
          <w:tcPr>
            <w:tcW w:w="4252" w:type="dxa"/>
            <w:tcBorders>
              <w:top w:val="nil"/>
              <w:bottom w:val="nil"/>
            </w:tcBorders>
            <w:shd w:val="clear" w:color="auto" w:fill="auto"/>
          </w:tcPr>
          <w:p w:rsidR="00AC607A" w:rsidRPr="00A63627" w:rsidRDefault="00AC607A" w:rsidP="007D1DF1">
            <w:pPr>
              <w:tabs>
                <w:tab w:val="right" w:pos="9063"/>
              </w:tabs>
              <w:jc w:val="center"/>
              <w:rPr>
                <w:vertAlign w:val="superscript"/>
              </w:rPr>
            </w:pPr>
            <w:r>
              <w:t>9.5 × 10</w:t>
            </w:r>
            <w:r w:rsidRPr="00A63627">
              <w:rPr>
                <w:vertAlign w:val="superscript"/>
              </w:rPr>
              <w:t>–3</w:t>
            </w:r>
          </w:p>
        </w:tc>
      </w:tr>
      <w:tr w:rsidR="00AC607A" w:rsidTr="007D1DF1">
        <w:tc>
          <w:tcPr>
            <w:tcW w:w="3085" w:type="dxa"/>
            <w:tcBorders>
              <w:top w:val="nil"/>
              <w:bottom w:val="nil"/>
            </w:tcBorders>
            <w:shd w:val="clear" w:color="auto" w:fill="auto"/>
          </w:tcPr>
          <w:p w:rsidR="00AC607A" w:rsidRDefault="00AC607A" w:rsidP="007D1DF1">
            <w:pPr>
              <w:tabs>
                <w:tab w:val="right" w:pos="9063"/>
              </w:tabs>
            </w:pPr>
            <w:r>
              <w:t>fine woody debris</w:t>
            </w:r>
          </w:p>
        </w:tc>
        <w:tc>
          <w:tcPr>
            <w:tcW w:w="1843" w:type="dxa"/>
            <w:tcBorders>
              <w:top w:val="nil"/>
              <w:bottom w:val="nil"/>
            </w:tcBorders>
            <w:shd w:val="clear" w:color="auto" w:fill="auto"/>
          </w:tcPr>
          <w:p w:rsidR="00AC607A" w:rsidRDefault="00AC607A" w:rsidP="007D1DF1">
            <w:pPr>
              <w:tabs>
                <w:tab w:val="right" w:pos="9063"/>
              </w:tabs>
              <w:jc w:val="center"/>
            </w:pPr>
            <w:r>
              <w:t>prognostic</w:t>
            </w:r>
          </w:p>
        </w:tc>
        <w:tc>
          <w:tcPr>
            <w:tcW w:w="4252" w:type="dxa"/>
            <w:tcBorders>
              <w:top w:val="nil"/>
              <w:bottom w:val="nil"/>
            </w:tcBorders>
            <w:shd w:val="clear" w:color="auto" w:fill="auto"/>
          </w:tcPr>
          <w:p w:rsidR="00AC607A" w:rsidRDefault="00AC607A" w:rsidP="007D1DF1">
            <w:pPr>
              <w:tabs>
                <w:tab w:val="right" w:pos="9063"/>
              </w:tabs>
              <w:jc w:val="center"/>
            </w:pPr>
            <w:r>
              <w:t>1.1 × 10</w:t>
            </w:r>
            <w:r w:rsidRPr="00A63627">
              <w:rPr>
                <w:vertAlign w:val="superscript"/>
              </w:rPr>
              <w:t>–2</w:t>
            </w:r>
          </w:p>
        </w:tc>
      </w:tr>
      <w:tr w:rsidR="00AC607A" w:rsidTr="007D1DF1">
        <w:tc>
          <w:tcPr>
            <w:tcW w:w="3085" w:type="dxa"/>
            <w:tcBorders>
              <w:top w:val="nil"/>
              <w:bottom w:val="nil"/>
            </w:tcBorders>
            <w:shd w:val="clear" w:color="auto" w:fill="auto"/>
          </w:tcPr>
          <w:p w:rsidR="00AC607A" w:rsidRDefault="00AC607A" w:rsidP="007D1DF1">
            <w:pPr>
              <w:tabs>
                <w:tab w:val="right" w:pos="9063"/>
              </w:tabs>
            </w:pPr>
            <w:r>
              <w:t>coarse woody debris</w:t>
            </w:r>
          </w:p>
        </w:tc>
        <w:tc>
          <w:tcPr>
            <w:tcW w:w="1843" w:type="dxa"/>
            <w:tcBorders>
              <w:top w:val="nil"/>
              <w:bottom w:val="nil"/>
            </w:tcBorders>
            <w:shd w:val="clear" w:color="auto" w:fill="auto"/>
          </w:tcPr>
          <w:p w:rsidR="00AC607A" w:rsidRDefault="00AC607A" w:rsidP="007D1DF1">
            <w:pPr>
              <w:tabs>
                <w:tab w:val="right" w:pos="9063"/>
              </w:tabs>
              <w:jc w:val="center"/>
            </w:pPr>
            <w:r>
              <w:t>prognostic</w:t>
            </w:r>
          </w:p>
        </w:tc>
        <w:tc>
          <w:tcPr>
            <w:tcW w:w="4252" w:type="dxa"/>
            <w:tcBorders>
              <w:top w:val="nil"/>
              <w:bottom w:val="nil"/>
            </w:tcBorders>
            <w:shd w:val="clear" w:color="auto" w:fill="auto"/>
          </w:tcPr>
          <w:p w:rsidR="00AC607A" w:rsidRDefault="00AC607A" w:rsidP="007D1DF1">
            <w:pPr>
              <w:tabs>
                <w:tab w:val="right" w:pos="9063"/>
              </w:tabs>
              <w:jc w:val="center"/>
            </w:pPr>
            <w:r>
              <w:t>2.2 × 10</w:t>
            </w:r>
            <w:r w:rsidRPr="00A63627">
              <w:rPr>
                <w:vertAlign w:val="superscript"/>
              </w:rPr>
              <w:t>–3</w:t>
            </w:r>
          </w:p>
        </w:tc>
      </w:tr>
      <w:tr w:rsidR="00AC607A" w:rsidTr="007D1DF1">
        <w:tc>
          <w:tcPr>
            <w:tcW w:w="3085" w:type="dxa"/>
            <w:tcBorders>
              <w:top w:val="nil"/>
              <w:bottom w:val="nil"/>
            </w:tcBorders>
            <w:shd w:val="clear" w:color="auto" w:fill="auto"/>
          </w:tcPr>
          <w:p w:rsidR="00AC607A" w:rsidRDefault="00AC607A" w:rsidP="007D1DF1">
            <w:pPr>
              <w:tabs>
                <w:tab w:val="right" w:pos="9063"/>
              </w:tabs>
            </w:pPr>
            <w:r>
              <w:t>surface microbial</w:t>
            </w:r>
          </w:p>
        </w:tc>
        <w:tc>
          <w:tcPr>
            <w:tcW w:w="1843" w:type="dxa"/>
            <w:tcBorders>
              <w:top w:val="nil"/>
              <w:bottom w:val="nil"/>
            </w:tcBorders>
            <w:shd w:val="clear" w:color="auto" w:fill="auto"/>
          </w:tcPr>
          <w:p w:rsidR="00AC607A" w:rsidRDefault="00AC607A" w:rsidP="007D1DF1">
            <w:pPr>
              <w:tabs>
                <w:tab w:val="right" w:pos="9063"/>
              </w:tabs>
              <w:jc w:val="center"/>
            </w:pPr>
            <w:r>
              <w:t>10-20</w:t>
            </w:r>
          </w:p>
        </w:tc>
        <w:tc>
          <w:tcPr>
            <w:tcW w:w="4252" w:type="dxa"/>
            <w:tcBorders>
              <w:top w:val="nil"/>
              <w:bottom w:val="nil"/>
            </w:tcBorders>
            <w:shd w:val="clear" w:color="auto" w:fill="auto"/>
          </w:tcPr>
          <w:p w:rsidR="00AC607A" w:rsidRDefault="00AC607A" w:rsidP="007D1DF1">
            <w:pPr>
              <w:tabs>
                <w:tab w:val="right" w:pos="9063"/>
              </w:tabs>
              <w:jc w:val="center"/>
            </w:pPr>
            <w:r>
              <w:t>2.7 × 10</w:t>
            </w:r>
            <w:r w:rsidRPr="00A63627">
              <w:rPr>
                <w:vertAlign w:val="superscript"/>
              </w:rPr>
              <w:t>–2</w:t>
            </w:r>
          </w:p>
        </w:tc>
      </w:tr>
      <w:tr w:rsidR="00AC607A" w:rsidTr="007D1DF1">
        <w:tc>
          <w:tcPr>
            <w:tcW w:w="3085" w:type="dxa"/>
            <w:tcBorders>
              <w:top w:val="nil"/>
              <w:bottom w:val="nil"/>
            </w:tcBorders>
            <w:shd w:val="clear" w:color="auto" w:fill="auto"/>
          </w:tcPr>
          <w:p w:rsidR="00AC607A" w:rsidRDefault="00AC607A" w:rsidP="007D1DF1">
            <w:pPr>
              <w:tabs>
                <w:tab w:val="right" w:pos="9063"/>
              </w:tabs>
            </w:pPr>
            <w:r>
              <w:lastRenderedPageBreak/>
              <w:t>surface humus</w:t>
            </w:r>
          </w:p>
        </w:tc>
        <w:tc>
          <w:tcPr>
            <w:tcW w:w="1843" w:type="dxa"/>
            <w:tcBorders>
              <w:top w:val="nil"/>
              <w:bottom w:val="nil"/>
            </w:tcBorders>
            <w:shd w:val="clear" w:color="auto" w:fill="auto"/>
          </w:tcPr>
          <w:p w:rsidR="00AC607A" w:rsidRDefault="00AC607A" w:rsidP="007D1DF1">
            <w:pPr>
              <w:tabs>
                <w:tab w:val="right" w:pos="9063"/>
              </w:tabs>
              <w:jc w:val="center"/>
            </w:pPr>
            <w:r>
              <w:t>15-30</w:t>
            </w:r>
          </w:p>
        </w:tc>
        <w:tc>
          <w:tcPr>
            <w:tcW w:w="4252" w:type="dxa"/>
            <w:tcBorders>
              <w:top w:val="nil"/>
              <w:bottom w:val="nil"/>
            </w:tcBorders>
            <w:shd w:val="clear" w:color="auto" w:fill="auto"/>
          </w:tcPr>
          <w:p w:rsidR="00AC607A" w:rsidRDefault="00AC607A" w:rsidP="007D1DF1">
            <w:pPr>
              <w:tabs>
                <w:tab w:val="right" w:pos="9063"/>
              </w:tabs>
              <w:jc w:val="center"/>
            </w:pPr>
            <w:r>
              <w:t>4.8 × 10</w:t>
            </w:r>
            <w:r w:rsidRPr="00A63627">
              <w:rPr>
                <w:vertAlign w:val="superscript"/>
              </w:rPr>
              <w:t>–4</w:t>
            </w:r>
          </w:p>
        </w:tc>
      </w:tr>
      <w:tr w:rsidR="00AC607A" w:rsidTr="007D1DF1">
        <w:tc>
          <w:tcPr>
            <w:tcW w:w="3085" w:type="dxa"/>
            <w:tcBorders>
              <w:top w:val="nil"/>
              <w:bottom w:val="nil"/>
            </w:tcBorders>
            <w:shd w:val="clear" w:color="auto" w:fill="auto"/>
          </w:tcPr>
          <w:p w:rsidR="00AC607A" w:rsidRDefault="00AC607A" w:rsidP="007D1DF1">
            <w:pPr>
              <w:tabs>
                <w:tab w:val="right" w:pos="9063"/>
              </w:tabs>
            </w:pPr>
            <w:r>
              <w:t>soil metabolic litter</w:t>
            </w:r>
          </w:p>
        </w:tc>
        <w:tc>
          <w:tcPr>
            <w:tcW w:w="1843" w:type="dxa"/>
            <w:tcBorders>
              <w:top w:val="nil"/>
              <w:bottom w:val="nil"/>
            </w:tcBorders>
            <w:shd w:val="clear" w:color="auto" w:fill="auto"/>
          </w:tcPr>
          <w:p w:rsidR="00AC607A" w:rsidRDefault="00AC607A" w:rsidP="007D1DF1">
            <w:pPr>
              <w:tabs>
                <w:tab w:val="right" w:pos="9063"/>
              </w:tabs>
              <w:jc w:val="center"/>
            </w:pPr>
            <w:r>
              <w:t>prognostic</w:t>
            </w:r>
          </w:p>
        </w:tc>
        <w:tc>
          <w:tcPr>
            <w:tcW w:w="4252" w:type="dxa"/>
            <w:tcBorders>
              <w:top w:val="nil"/>
              <w:bottom w:val="nil"/>
            </w:tcBorders>
            <w:shd w:val="clear" w:color="auto" w:fill="auto"/>
          </w:tcPr>
          <w:p w:rsidR="00AC607A" w:rsidRDefault="00AC607A" w:rsidP="007D1DF1">
            <w:pPr>
              <w:tabs>
                <w:tab w:val="right" w:pos="9063"/>
              </w:tabs>
              <w:jc w:val="center"/>
            </w:pPr>
            <w:r>
              <w:t>7.0 × 10</w:t>
            </w:r>
            <w:r w:rsidRPr="00A63627">
              <w:rPr>
                <w:vertAlign w:val="superscript"/>
              </w:rPr>
              <w:t>–2</w:t>
            </w:r>
          </w:p>
        </w:tc>
      </w:tr>
      <w:tr w:rsidR="00AC607A" w:rsidTr="007D1DF1">
        <w:tc>
          <w:tcPr>
            <w:tcW w:w="3085" w:type="dxa"/>
            <w:tcBorders>
              <w:top w:val="nil"/>
              <w:bottom w:val="nil"/>
            </w:tcBorders>
            <w:shd w:val="clear" w:color="auto" w:fill="auto"/>
          </w:tcPr>
          <w:p w:rsidR="00AC607A" w:rsidRDefault="00AC607A" w:rsidP="007D1DF1">
            <w:pPr>
              <w:tabs>
                <w:tab w:val="right" w:pos="9063"/>
              </w:tabs>
            </w:pPr>
            <w:r>
              <w:t>soil structural litter</w:t>
            </w:r>
          </w:p>
        </w:tc>
        <w:tc>
          <w:tcPr>
            <w:tcW w:w="1843" w:type="dxa"/>
            <w:tcBorders>
              <w:top w:val="nil"/>
              <w:bottom w:val="nil"/>
            </w:tcBorders>
            <w:shd w:val="clear" w:color="auto" w:fill="auto"/>
          </w:tcPr>
          <w:p w:rsidR="00AC607A" w:rsidRDefault="00AC607A" w:rsidP="007D1DF1">
            <w:pPr>
              <w:tabs>
                <w:tab w:val="right" w:pos="9063"/>
              </w:tabs>
              <w:jc w:val="center"/>
            </w:pPr>
            <w:r>
              <w:t>prognostic</w:t>
            </w:r>
          </w:p>
        </w:tc>
        <w:tc>
          <w:tcPr>
            <w:tcW w:w="4252" w:type="dxa"/>
            <w:tcBorders>
              <w:top w:val="nil"/>
              <w:bottom w:val="nil"/>
            </w:tcBorders>
            <w:shd w:val="clear" w:color="auto" w:fill="auto"/>
          </w:tcPr>
          <w:p w:rsidR="00AC607A" w:rsidRPr="00A63627" w:rsidRDefault="00AC607A" w:rsidP="007D1DF1">
            <w:pPr>
              <w:tabs>
                <w:tab w:val="right" w:pos="9063"/>
              </w:tabs>
              <w:jc w:val="center"/>
              <w:rPr>
                <w:vertAlign w:val="superscript"/>
              </w:rPr>
            </w:pPr>
            <w:r>
              <w:t>1.9 × 10</w:t>
            </w:r>
            <w:r w:rsidRPr="00A63627">
              <w:rPr>
                <w:vertAlign w:val="superscript"/>
              </w:rPr>
              <w:t>–2</w:t>
            </w:r>
          </w:p>
        </w:tc>
      </w:tr>
      <w:tr w:rsidR="00AC607A" w:rsidTr="007D1DF1">
        <w:tc>
          <w:tcPr>
            <w:tcW w:w="3085" w:type="dxa"/>
            <w:tcBorders>
              <w:top w:val="nil"/>
              <w:bottom w:val="nil"/>
            </w:tcBorders>
            <w:shd w:val="clear" w:color="auto" w:fill="auto"/>
          </w:tcPr>
          <w:p w:rsidR="00AC607A" w:rsidRDefault="00AC607A" w:rsidP="007D1DF1">
            <w:pPr>
              <w:tabs>
                <w:tab w:val="right" w:pos="9063"/>
              </w:tabs>
            </w:pPr>
            <w:r>
              <w:t>soil microbial</w:t>
            </w:r>
          </w:p>
        </w:tc>
        <w:tc>
          <w:tcPr>
            <w:tcW w:w="1843" w:type="dxa"/>
            <w:tcBorders>
              <w:top w:val="nil"/>
              <w:bottom w:val="nil"/>
            </w:tcBorders>
            <w:shd w:val="clear" w:color="auto" w:fill="auto"/>
          </w:tcPr>
          <w:p w:rsidR="00AC607A" w:rsidRDefault="00AC607A" w:rsidP="007D1DF1">
            <w:pPr>
              <w:tabs>
                <w:tab w:val="right" w:pos="9063"/>
              </w:tabs>
              <w:jc w:val="center"/>
            </w:pPr>
            <w:r>
              <w:t>5-15</w:t>
            </w:r>
          </w:p>
        </w:tc>
        <w:tc>
          <w:tcPr>
            <w:tcW w:w="4252" w:type="dxa"/>
            <w:tcBorders>
              <w:top w:val="nil"/>
              <w:bottom w:val="nil"/>
            </w:tcBorders>
            <w:shd w:val="clear" w:color="auto" w:fill="auto"/>
          </w:tcPr>
          <w:p w:rsidR="00AC607A" w:rsidRDefault="00AC607A" w:rsidP="007D1DF1">
            <w:pPr>
              <w:tabs>
                <w:tab w:val="right" w:pos="9063"/>
              </w:tabs>
              <w:jc w:val="center"/>
            </w:pPr>
            <w:r>
              <w:t>4.2 × 10</w:t>
            </w:r>
            <w:r w:rsidRPr="00A63627">
              <w:rPr>
                <w:vertAlign w:val="superscript"/>
              </w:rPr>
              <w:t>–2</w:t>
            </w:r>
          </w:p>
        </w:tc>
      </w:tr>
      <w:tr w:rsidR="00AC607A" w:rsidTr="007D1DF1">
        <w:tc>
          <w:tcPr>
            <w:tcW w:w="3085" w:type="dxa"/>
            <w:tcBorders>
              <w:top w:val="nil"/>
              <w:bottom w:val="nil"/>
            </w:tcBorders>
            <w:shd w:val="clear" w:color="auto" w:fill="auto"/>
          </w:tcPr>
          <w:p w:rsidR="00AC607A" w:rsidRDefault="00AC607A" w:rsidP="007D1DF1">
            <w:pPr>
              <w:tabs>
                <w:tab w:val="right" w:pos="9063"/>
              </w:tabs>
            </w:pPr>
            <w:r>
              <w:t>slow SOM</w:t>
            </w:r>
          </w:p>
        </w:tc>
        <w:tc>
          <w:tcPr>
            <w:tcW w:w="1843" w:type="dxa"/>
            <w:tcBorders>
              <w:top w:val="nil"/>
              <w:bottom w:val="nil"/>
            </w:tcBorders>
            <w:shd w:val="clear" w:color="auto" w:fill="auto"/>
          </w:tcPr>
          <w:p w:rsidR="00AC607A" w:rsidRDefault="00AC607A" w:rsidP="007D1DF1">
            <w:pPr>
              <w:tabs>
                <w:tab w:val="right" w:pos="9063"/>
              </w:tabs>
              <w:jc w:val="center"/>
            </w:pPr>
            <w:r>
              <w:t>15-30</w:t>
            </w:r>
          </w:p>
        </w:tc>
        <w:tc>
          <w:tcPr>
            <w:tcW w:w="4252" w:type="dxa"/>
            <w:tcBorders>
              <w:top w:val="nil"/>
              <w:bottom w:val="nil"/>
            </w:tcBorders>
            <w:shd w:val="clear" w:color="auto" w:fill="auto"/>
          </w:tcPr>
          <w:p w:rsidR="00AC607A" w:rsidRDefault="00AC607A" w:rsidP="007D1DF1">
            <w:pPr>
              <w:tabs>
                <w:tab w:val="right" w:pos="9063"/>
              </w:tabs>
              <w:jc w:val="center"/>
            </w:pPr>
            <w:r>
              <w:t>1.7 × 10</w:t>
            </w:r>
            <w:r w:rsidRPr="00A63627">
              <w:rPr>
                <w:vertAlign w:val="superscript"/>
              </w:rPr>
              <w:t>–3</w:t>
            </w:r>
          </w:p>
        </w:tc>
      </w:tr>
      <w:tr w:rsidR="00AC607A" w:rsidTr="007D1DF1">
        <w:tc>
          <w:tcPr>
            <w:tcW w:w="3085" w:type="dxa"/>
            <w:tcBorders>
              <w:top w:val="nil"/>
              <w:bottom w:val="single" w:sz="4" w:space="0" w:color="auto"/>
            </w:tcBorders>
            <w:shd w:val="clear" w:color="auto" w:fill="auto"/>
          </w:tcPr>
          <w:p w:rsidR="00AC607A" w:rsidRDefault="00AC607A" w:rsidP="007D1DF1">
            <w:pPr>
              <w:tabs>
                <w:tab w:val="right" w:pos="9063"/>
              </w:tabs>
              <w:spacing w:after="120"/>
            </w:pPr>
            <w:r>
              <w:t>passive SOM</w:t>
            </w:r>
          </w:p>
        </w:tc>
        <w:tc>
          <w:tcPr>
            <w:tcW w:w="1843" w:type="dxa"/>
            <w:tcBorders>
              <w:top w:val="nil"/>
              <w:bottom w:val="single" w:sz="4" w:space="0" w:color="auto"/>
            </w:tcBorders>
            <w:shd w:val="clear" w:color="auto" w:fill="auto"/>
          </w:tcPr>
          <w:p w:rsidR="00AC607A" w:rsidRDefault="00AC607A" w:rsidP="007D1DF1">
            <w:pPr>
              <w:tabs>
                <w:tab w:val="right" w:pos="9063"/>
              </w:tabs>
              <w:spacing w:after="120"/>
              <w:jc w:val="center"/>
            </w:pPr>
            <w:r>
              <w:t>9</w:t>
            </w:r>
          </w:p>
        </w:tc>
        <w:tc>
          <w:tcPr>
            <w:tcW w:w="4252" w:type="dxa"/>
            <w:tcBorders>
              <w:top w:val="nil"/>
              <w:bottom w:val="single" w:sz="4" w:space="0" w:color="auto"/>
            </w:tcBorders>
            <w:shd w:val="clear" w:color="auto" w:fill="auto"/>
          </w:tcPr>
          <w:p w:rsidR="00AC607A" w:rsidRDefault="00AC607A" w:rsidP="007D1DF1">
            <w:pPr>
              <w:tabs>
                <w:tab w:val="right" w:pos="9063"/>
              </w:tabs>
              <w:spacing w:after="120"/>
              <w:jc w:val="center"/>
            </w:pPr>
            <w:r>
              <w:t>3.9 × 10</w:t>
            </w:r>
            <w:r w:rsidRPr="00A63627">
              <w:rPr>
                <w:vertAlign w:val="superscript"/>
              </w:rPr>
              <w:t>–6</w:t>
            </w:r>
          </w:p>
        </w:tc>
      </w:tr>
      <w:tr w:rsidR="00AC607A" w:rsidTr="007D1DF1">
        <w:tc>
          <w:tcPr>
            <w:tcW w:w="9180" w:type="dxa"/>
            <w:gridSpan w:val="3"/>
            <w:tcBorders>
              <w:bottom w:val="nil"/>
            </w:tcBorders>
            <w:shd w:val="clear" w:color="auto" w:fill="auto"/>
          </w:tcPr>
          <w:p w:rsidR="00AC607A" w:rsidRDefault="00AC607A" w:rsidP="007D1DF1">
            <w:pPr>
              <w:tabs>
                <w:tab w:val="right" w:pos="9063"/>
              </w:tabs>
            </w:pPr>
            <w:r>
              <w:t>* prognostic = depends on growth and physiology of source plant material; see also Fig 2.</w:t>
            </w:r>
          </w:p>
        </w:tc>
      </w:tr>
    </w:tbl>
    <w:p w:rsidR="00AC607A" w:rsidRPr="00A90DF8" w:rsidRDefault="00AC607A" w:rsidP="00AC607A">
      <w:pPr>
        <w:ind w:left="720" w:hanging="720"/>
        <w:jc w:val="both"/>
        <w:rPr>
          <w:rFonts w:ascii="Times New Roman" w:hAnsi="Times New Roman" w:cs="Times New Roman"/>
          <w:sz w:val="20"/>
          <w:szCs w:val="20"/>
          <w:lang w:val="en-GB"/>
        </w:rPr>
      </w:pPr>
    </w:p>
    <w:p w:rsidR="00AC607A" w:rsidRDefault="00AC607A" w:rsidP="00AC607A">
      <w:pPr>
        <w:pStyle w:val="Heading2"/>
        <w:rPr>
          <w:lang w:val="en-GB"/>
        </w:rPr>
      </w:pPr>
      <w:bookmarkStart w:id="44" w:name="_Toc491862798"/>
      <w:r w:rsidRPr="00A90DF8">
        <w:rPr>
          <w:rFonts w:eastAsia="Times New Roman"/>
          <w:lang w:val="en-GB" w:eastAsia="sv-SE"/>
        </w:rPr>
        <w:t xml:space="preserve">Appendix </w:t>
      </w:r>
      <w:r>
        <w:rPr>
          <w:rFonts w:eastAsia="Times New Roman"/>
          <w:lang w:val="en-GB" w:eastAsia="sv-SE"/>
        </w:rPr>
        <w:t>C</w:t>
      </w:r>
      <w:r w:rsidRPr="00A90DF8">
        <w:rPr>
          <w:rFonts w:eastAsia="Times New Roman"/>
          <w:lang w:val="en-GB" w:eastAsia="sv-SE"/>
        </w:rPr>
        <w:t>. PFT parameter changes for BNS</w:t>
      </w:r>
      <w:bookmarkEnd w:id="44"/>
      <w:r>
        <w:rPr>
          <w:lang w:val="en-GB"/>
        </w:rPr>
        <w:t xml:space="preserve"> </w:t>
      </w:r>
    </w:p>
    <w:tbl>
      <w:tblPr>
        <w:tblW w:w="9180" w:type="dxa"/>
        <w:tblBorders>
          <w:top w:val="single" w:sz="4" w:space="0" w:color="auto"/>
          <w:bottom w:val="single" w:sz="4" w:space="0" w:color="auto"/>
          <w:insideH w:val="single" w:sz="4" w:space="0" w:color="auto"/>
        </w:tblBorders>
        <w:tblLook w:val="01E0" w:firstRow="1" w:lastRow="1" w:firstColumn="1" w:lastColumn="1" w:noHBand="0" w:noVBand="0"/>
      </w:tblPr>
      <w:tblGrid>
        <w:gridCol w:w="3085"/>
        <w:gridCol w:w="1843"/>
        <w:gridCol w:w="4252"/>
      </w:tblGrid>
      <w:tr w:rsidR="00AC607A" w:rsidTr="007D1DF1">
        <w:tc>
          <w:tcPr>
            <w:tcW w:w="3085" w:type="dxa"/>
            <w:tcBorders>
              <w:bottom w:val="single" w:sz="4" w:space="0" w:color="auto"/>
            </w:tcBorders>
            <w:shd w:val="clear" w:color="auto" w:fill="auto"/>
            <w:vAlign w:val="center"/>
          </w:tcPr>
          <w:p w:rsidR="00AC607A" w:rsidRPr="00A90DF8" w:rsidRDefault="00AC607A" w:rsidP="007D1DF1">
            <w:pPr>
              <w:jc w:val="both"/>
              <w:rPr>
                <w:rFonts w:ascii="Times New Roman" w:eastAsia="Times New Roman" w:hAnsi="Times New Roman" w:cs="Times New Roman"/>
                <w:b/>
                <w:bCs/>
                <w:color w:val="000000"/>
                <w:szCs w:val="24"/>
                <w:lang w:val="en-GB" w:eastAsia="sv-SE"/>
              </w:rPr>
            </w:pPr>
            <w:r w:rsidRPr="00A90DF8">
              <w:rPr>
                <w:rFonts w:ascii="Times New Roman" w:eastAsia="Times New Roman" w:hAnsi="Times New Roman" w:cs="Times New Roman"/>
                <w:b/>
                <w:bCs/>
                <w:color w:val="000000"/>
                <w:szCs w:val="24"/>
                <w:lang w:val="en-GB" w:eastAsia="sv-SE"/>
              </w:rPr>
              <w:t>parameter</w:t>
            </w:r>
          </w:p>
        </w:tc>
        <w:tc>
          <w:tcPr>
            <w:tcW w:w="1843" w:type="dxa"/>
            <w:tcBorders>
              <w:bottom w:val="single" w:sz="4" w:space="0" w:color="auto"/>
            </w:tcBorders>
            <w:shd w:val="clear" w:color="auto" w:fill="auto"/>
            <w:vAlign w:val="center"/>
          </w:tcPr>
          <w:p w:rsidR="00AC607A" w:rsidRPr="00A90DF8" w:rsidRDefault="00AC607A" w:rsidP="007D1DF1">
            <w:pPr>
              <w:jc w:val="both"/>
              <w:rPr>
                <w:rFonts w:ascii="Times New Roman" w:eastAsia="Times New Roman" w:hAnsi="Times New Roman" w:cs="Times New Roman"/>
                <w:b/>
                <w:bCs/>
                <w:color w:val="000000"/>
                <w:szCs w:val="24"/>
                <w:lang w:val="en-GB" w:eastAsia="sv-SE"/>
              </w:rPr>
            </w:pPr>
            <w:r w:rsidRPr="00A90DF8">
              <w:rPr>
                <w:rFonts w:ascii="Times New Roman" w:eastAsia="Times New Roman" w:hAnsi="Times New Roman" w:cs="Times New Roman"/>
                <w:b/>
                <w:bCs/>
                <w:color w:val="000000"/>
                <w:szCs w:val="24"/>
                <w:lang w:val="en-GB" w:eastAsia="sv-SE"/>
              </w:rPr>
              <w:t>new</w:t>
            </w:r>
          </w:p>
        </w:tc>
        <w:tc>
          <w:tcPr>
            <w:tcW w:w="4252" w:type="dxa"/>
            <w:tcBorders>
              <w:bottom w:val="single" w:sz="4" w:space="0" w:color="auto"/>
            </w:tcBorders>
            <w:shd w:val="clear" w:color="auto" w:fill="auto"/>
            <w:vAlign w:val="center"/>
          </w:tcPr>
          <w:p w:rsidR="00AC607A" w:rsidRPr="00A90DF8" w:rsidRDefault="00AC607A" w:rsidP="007D1DF1">
            <w:pPr>
              <w:jc w:val="both"/>
              <w:rPr>
                <w:rFonts w:ascii="Times New Roman" w:eastAsia="Times New Roman" w:hAnsi="Times New Roman" w:cs="Times New Roman"/>
                <w:b/>
                <w:bCs/>
                <w:color w:val="000000"/>
                <w:szCs w:val="24"/>
                <w:lang w:val="en-GB" w:eastAsia="sv-SE"/>
              </w:rPr>
            </w:pPr>
            <w:r w:rsidRPr="00A90DF8">
              <w:rPr>
                <w:rFonts w:ascii="Times New Roman" w:eastAsia="Times New Roman" w:hAnsi="Times New Roman" w:cs="Times New Roman"/>
                <w:b/>
                <w:bCs/>
                <w:color w:val="000000"/>
                <w:szCs w:val="24"/>
                <w:lang w:val="en-GB" w:eastAsia="sv-SE"/>
              </w:rPr>
              <w:t>old</w:t>
            </w:r>
          </w:p>
        </w:tc>
      </w:tr>
      <w:tr w:rsidR="00AC607A" w:rsidTr="007D1DF1">
        <w:tc>
          <w:tcPr>
            <w:tcW w:w="3085" w:type="dxa"/>
            <w:tcBorders>
              <w:bottom w:val="nil"/>
            </w:tcBorders>
            <w:shd w:val="clear" w:color="auto" w:fill="auto"/>
            <w:vAlign w:val="center"/>
          </w:tcPr>
          <w:p w:rsidR="00AC607A" w:rsidRPr="00A90DF8" w:rsidRDefault="00AC607A" w:rsidP="007D1DF1">
            <w:pPr>
              <w:jc w:val="both"/>
              <w:rPr>
                <w:rFonts w:ascii="Times New Roman" w:eastAsia="Times New Roman" w:hAnsi="Times New Roman" w:cs="Times New Roman"/>
                <w:color w:val="000000"/>
                <w:szCs w:val="24"/>
                <w:lang w:val="en-GB" w:eastAsia="sv-SE"/>
              </w:rPr>
            </w:pPr>
            <w:r w:rsidRPr="00A90DF8">
              <w:rPr>
                <w:rFonts w:ascii="Times New Roman" w:eastAsia="Times New Roman" w:hAnsi="Times New Roman" w:cs="Times New Roman"/>
                <w:color w:val="000000"/>
                <w:szCs w:val="24"/>
                <w:lang w:val="en-GB" w:eastAsia="sv-SE"/>
              </w:rPr>
              <w:t>gdd5min_est</w:t>
            </w:r>
          </w:p>
        </w:tc>
        <w:tc>
          <w:tcPr>
            <w:tcW w:w="1843" w:type="dxa"/>
            <w:tcBorders>
              <w:bottom w:val="nil"/>
            </w:tcBorders>
            <w:shd w:val="clear" w:color="auto" w:fill="auto"/>
            <w:vAlign w:val="center"/>
          </w:tcPr>
          <w:p w:rsidR="00AC607A" w:rsidRPr="00A90DF8" w:rsidRDefault="00AC607A" w:rsidP="007D1DF1">
            <w:pPr>
              <w:jc w:val="both"/>
              <w:rPr>
                <w:rFonts w:ascii="Times New Roman" w:eastAsia="Times New Roman" w:hAnsi="Times New Roman" w:cs="Times New Roman"/>
                <w:color w:val="000000"/>
                <w:szCs w:val="24"/>
                <w:lang w:val="en-GB" w:eastAsia="sv-SE"/>
              </w:rPr>
            </w:pPr>
            <w:r w:rsidRPr="00A90DF8">
              <w:rPr>
                <w:rFonts w:ascii="Times New Roman" w:eastAsia="Times New Roman" w:hAnsi="Times New Roman" w:cs="Times New Roman"/>
                <w:color w:val="000000"/>
                <w:szCs w:val="24"/>
                <w:lang w:val="en-GB" w:eastAsia="sv-SE"/>
              </w:rPr>
              <w:t>350</w:t>
            </w:r>
          </w:p>
        </w:tc>
        <w:tc>
          <w:tcPr>
            <w:tcW w:w="4252" w:type="dxa"/>
            <w:tcBorders>
              <w:bottom w:val="nil"/>
            </w:tcBorders>
            <w:shd w:val="clear" w:color="auto" w:fill="auto"/>
            <w:vAlign w:val="center"/>
          </w:tcPr>
          <w:p w:rsidR="00AC607A" w:rsidRPr="00A90DF8" w:rsidRDefault="00AC607A" w:rsidP="007D1DF1">
            <w:pPr>
              <w:jc w:val="both"/>
              <w:rPr>
                <w:rFonts w:ascii="Times New Roman" w:eastAsia="Times New Roman" w:hAnsi="Times New Roman" w:cs="Times New Roman"/>
                <w:color w:val="000000"/>
                <w:szCs w:val="24"/>
                <w:lang w:val="en-GB" w:eastAsia="sv-SE"/>
              </w:rPr>
            </w:pPr>
            <w:r w:rsidRPr="00A90DF8">
              <w:rPr>
                <w:rFonts w:ascii="Times New Roman" w:eastAsia="Times New Roman" w:hAnsi="Times New Roman" w:cs="Times New Roman"/>
                <w:color w:val="000000"/>
                <w:szCs w:val="24"/>
                <w:lang w:val="en-GB" w:eastAsia="sv-SE"/>
              </w:rPr>
              <w:t>500</w:t>
            </w:r>
          </w:p>
        </w:tc>
      </w:tr>
      <w:tr w:rsidR="00AC607A" w:rsidTr="007D1DF1">
        <w:tc>
          <w:tcPr>
            <w:tcW w:w="3085" w:type="dxa"/>
            <w:tcBorders>
              <w:top w:val="nil"/>
              <w:bottom w:val="nil"/>
            </w:tcBorders>
            <w:shd w:val="clear" w:color="auto" w:fill="auto"/>
            <w:vAlign w:val="center"/>
          </w:tcPr>
          <w:p w:rsidR="00AC607A" w:rsidRPr="00A90DF8" w:rsidRDefault="00AC607A" w:rsidP="007D1DF1">
            <w:pPr>
              <w:jc w:val="both"/>
              <w:rPr>
                <w:rFonts w:ascii="Times New Roman" w:eastAsia="Times New Roman" w:hAnsi="Times New Roman" w:cs="Times New Roman"/>
                <w:color w:val="000000"/>
                <w:szCs w:val="24"/>
                <w:lang w:val="en-GB" w:eastAsia="sv-SE"/>
              </w:rPr>
            </w:pPr>
            <w:r w:rsidRPr="00A90DF8">
              <w:rPr>
                <w:rFonts w:ascii="Times New Roman" w:eastAsia="Times New Roman" w:hAnsi="Times New Roman" w:cs="Times New Roman"/>
                <w:color w:val="000000"/>
                <w:szCs w:val="24"/>
                <w:lang w:val="en-GB" w:eastAsia="sv-SE"/>
              </w:rPr>
              <w:t>phengdd5ramp</w:t>
            </w:r>
          </w:p>
        </w:tc>
        <w:tc>
          <w:tcPr>
            <w:tcW w:w="1843" w:type="dxa"/>
            <w:tcBorders>
              <w:top w:val="nil"/>
              <w:bottom w:val="nil"/>
            </w:tcBorders>
            <w:shd w:val="clear" w:color="auto" w:fill="auto"/>
            <w:vAlign w:val="center"/>
          </w:tcPr>
          <w:p w:rsidR="00AC607A" w:rsidRPr="00A90DF8" w:rsidRDefault="00AC607A" w:rsidP="007D1DF1">
            <w:pPr>
              <w:jc w:val="both"/>
              <w:rPr>
                <w:rFonts w:ascii="Times New Roman" w:eastAsia="Times New Roman" w:hAnsi="Times New Roman" w:cs="Times New Roman"/>
                <w:color w:val="000000"/>
                <w:szCs w:val="24"/>
                <w:lang w:val="en-GB" w:eastAsia="sv-SE"/>
              </w:rPr>
            </w:pPr>
            <w:r w:rsidRPr="00A90DF8">
              <w:rPr>
                <w:rFonts w:ascii="Times New Roman" w:eastAsia="Times New Roman" w:hAnsi="Times New Roman" w:cs="Times New Roman"/>
                <w:color w:val="000000"/>
                <w:szCs w:val="24"/>
                <w:lang w:val="en-GB" w:eastAsia="sv-SE"/>
              </w:rPr>
              <w:t>100</w:t>
            </w:r>
          </w:p>
        </w:tc>
        <w:tc>
          <w:tcPr>
            <w:tcW w:w="4252" w:type="dxa"/>
            <w:tcBorders>
              <w:top w:val="nil"/>
              <w:bottom w:val="nil"/>
            </w:tcBorders>
            <w:shd w:val="clear" w:color="auto" w:fill="auto"/>
            <w:vAlign w:val="center"/>
          </w:tcPr>
          <w:p w:rsidR="00AC607A" w:rsidRPr="00A90DF8" w:rsidRDefault="00AC607A" w:rsidP="007D1DF1">
            <w:pPr>
              <w:jc w:val="both"/>
              <w:rPr>
                <w:rFonts w:ascii="Times New Roman" w:eastAsia="Times New Roman" w:hAnsi="Times New Roman" w:cs="Times New Roman"/>
                <w:color w:val="000000"/>
                <w:szCs w:val="24"/>
                <w:lang w:val="en-GB" w:eastAsia="sv-SE"/>
              </w:rPr>
            </w:pPr>
            <w:r w:rsidRPr="00A90DF8">
              <w:rPr>
                <w:rFonts w:ascii="Times New Roman" w:eastAsia="Times New Roman" w:hAnsi="Times New Roman" w:cs="Times New Roman"/>
                <w:color w:val="000000"/>
                <w:szCs w:val="24"/>
                <w:lang w:val="en-GB" w:eastAsia="sv-SE"/>
              </w:rPr>
              <w:t>200</w:t>
            </w:r>
          </w:p>
        </w:tc>
      </w:tr>
    </w:tbl>
    <w:p w:rsidR="009762C6" w:rsidRDefault="009762C6">
      <w:r>
        <w:br w:type="page"/>
      </w:r>
    </w:p>
    <w:p w:rsidR="009762C6" w:rsidRPr="00A95F4F" w:rsidRDefault="009762C6" w:rsidP="009762C6">
      <w:pPr>
        <w:pStyle w:val="Heading1"/>
        <w:rPr>
          <w:lang w:val="en-GB"/>
        </w:rPr>
      </w:pPr>
      <w:bookmarkStart w:id="45" w:name="_Toc491862799"/>
      <w:r w:rsidRPr="00A95F4F">
        <w:rPr>
          <w:lang w:val="en-GB"/>
        </w:rPr>
        <w:lastRenderedPageBreak/>
        <w:t>C:N ratios of plant tissues</w:t>
      </w:r>
      <w:bookmarkEnd w:id="45"/>
    </w:p>
    <w:p w:rsidR="009762C6" w:rsidRPr="00A95F4F" w:rsidRDefault="009762C6" w:rsidP="009762C6">
      <w:pPr>
        <w:rPr>
          <w:i/>
          <w:lang w:val="en-GB"/>
        </w:rPr>
      </w:pPr>
      <w:r w:rsidRPr="00A95F4F">
        <w:rPr>
          <w:i/>
          <w:lang w:val="en-GB"/>
        </w:rPr>
        <w:t>Michael Mischurow, November 2015</w:t>
      </w:r>
    </w:p>
    <w:p w:rsidR="009762C6" w:rsidRPr="00A95F4F" w:rsidRDefault="009762C6" w:rsidP="009762C6">
      <w:pPr>
        <w:rPr>
          <w:lang w:val="en-GB"/>
        </w:rPr>
      </w:pPr>
      <w:r w:rsidRPr="00A95F4F">
        <w:rPr>
          <w:lang w:val="en-GB"/>
        </w:rPr>
        <w:t xml:space="preserve">As implemented in C-N version of the model (Smith et al. 2014), nitrogen content of plant tissues can vary between minimum and maximum values of C:N. The relationship between the two was calculated based on White et al. (2000) and equal 2.78. As was acknowledged in the paper, these limits might be unreasonably wide, exaggerating biochemical plasticity of </w:t>
      </w:r>
      <w:r>
        <w:rPr>
          <w:lang w:val="en-GB"/>
        </w:rPr>
        <w:t>the real plants. The same issue</w:t>
      </w:r>
      <w:r w:rsidRPr="00A95F4F">
        <w:rPr>
          <w:lang w:val="en-GB"/>
        </w:rPr>
        <w:t xml:space="preserve"> was noted in the behaviour of other models with flexible stoichiometry, particularly related to the overestimation of the whole-plant nitrogen-use efficiency (Zaehle et al., 2014).</w:t>
      </w:r>
    </w:p>
    <w:p w:rsidR="009762C6" w:rsidRPr="00A95F4F" w:rsidRDefault="009762C6" w:rsidP="009762C6">
      <w:pPr>
        <w:rPr>
          <w:lang w:val="en-GB"/>
        </w:rPr>
      </w:pPr>
      <w:r w:rsidRPr="00A95F4F">
        <w:rPr>
          <w:lang w:val="en-GB"/>
        </w:rPr>
        <w:t>Recently, Meyerholt and Zaehle (2015) showed that fixing of C:N ratio for woody tissues can improve modelling performance. Here we going one step further and fixing both woody and root C:N ratios in a very narrow range. The ratio between minimum and maximum C:N values is, therefore, set to be 10/9 rather than 2.78 (i.e., minimum = 0.9 * maximum). The choice of implementation approach was motivated, in part, by desire to keep changes to the existing framework (with the range of C:N values) to a minimum.</w:t>
      </w:r>
    </w:p>
    <w:p w:rsidR="009762C6" w:rsidRPr="00A95F4F" w:rsidRDefault="009762C6" w:rsidP="009762C6">
      <w:pPr>
        <w:pStyle w:val="Heading2"/>
        <w:rPr>
          <w:lang w:val="en-GB"/>
        </w:rPr>
      </w:pPr>
      <w:bookmarkStart w:id="46" w:name="_Toc491862800"/>
      <w:r w:rsidRPr="00A95F4F">
        <w:rPr>
          <w:lang w:val="en-GB"/>
        </w:rPr>
        <w:t>References</w:t>
      </w:r>
      <w:bookmarkEnd w:id="46"/>
    </w:p>
    <w:p w:rsidR="009762C6" w:rsidRPr="00A95F4F" w:rsidRDefault="009762C6" w:rsidP="009762C6">
      <w:pPr>
        <w:ind w:left="720" w:hanging="720"/>
        <w:contextualSpacing/>
        <w:rPr>
          <w:sz w:val="22"/>
          <w:lang w:val="en-GB"/>
        </w:rPr>
      </w:pPr>
      <w:r w:rsidRPr="00A95F4F">
        <w:rPr>
          <w:sz w:val="22"/>
          <w:lang w:val="en-GB"/>
        </w:rPr>
        <w:t>Meyerholt, J. and Zaehle, S. (2015), The role of stoichiometric flexibility in modelling forest ecosystem responses to nitrogen fertilization. New Phytol. doi:10.1111/nph.13547</w:t>
      </w:r>
    </w:p>
    <w:p w:rsidR="009762C6" w:rsidRPr="00A95F4F" w:rsidRDefault="009762C6" w:rsidP="009762C6">
      <w:pPr>
        <w:ind w:left="720" w:hanging="720"/>
        <w:contextualSpacing/>
        <w:rPr>
          <w:sz w:val="22"/>
          <w:lang w:val="en-GB"/>
        </w:rPr>
      </w:pPr>
      <w:r w:rsidRPr="00A95F4F">
        <w:rPr>
          <w:sz w:val="22"/>
          <w:lang w:val="en-GB"/>
        </w:rPr>
        <w:t>Michael A. White, Peter E. Thornton, Steven W. Running, and Ramakrishna R. Nemani, (2000), Parameterization and Sensitivity Analysis of the BIOME–BGC Terrestrial Ecosystem Model: Net Primary Production Controls. Earth Interact., 4, 1–85. doi: 10.1175/1087-3562(2000)004&lt;0003:PASAOT&gt;2.0.CO;2</w:t>
      </w:r>
    </w:p>
    <w:p w:rsidR="009762C6" w:rsidRPr="00A95F4F" w:rsidRDefault="009762C6" w:rsidP="009762C6">
      <w:pPr>
        <w:ind w:left="720" w:hanging="720"/>
        <w:contextualSpacing/>
        <w:rPr>
          <w:lang w:val="en-GB"/>
        </w:rPr>
      </w:pPr>
      <w:r w:rsidRPr="00A95F4F">
        <w:rPr>
          <w:sz w:val="22"/>
          <w:lang w:val="en-GB"/>
        </w:rPr>
        <w:t>Zaehle, S., Medlyn, B. E., De Kauwe, M. G., Walker, A. P., Dietze, M. C., Hickler, T., Luo, Y., Wang, Y.-P., El-Masri, B., Thornton, P., Jain, A., Wang, S., Warlind, D., Weng, E., Parton, W., Iversen, C. M., Gallet-Budynek, A., McCarthy, H., Finzi, A., Hanson, P. J., Prentice, I. C., Oren, R. and Norby, R. J. (2014), Evaluation of 11 terrestrial carbon–nitrogen cycle models against observations from two temperate Free-Air CO2 Enrichment studies. New Phytol, 202: 803–822. doi:10.1111</w:t>
      </w:r>
      <w:r w:rsidRPr="00A95F4F">
        <w:rPr>
          <w:lang w:val="en-GB"/>
        </w:rPr>
        <w:t>/nph.12697</w:t>
      </w:r>
    </w:p>
    <w:p w:rsidR="00B268FD" w:rsidRPr="00AC607A" w:rsidRDefault="00B268FD" w:rsidP="00AC607A"/>
    <w:sectPr w:rsidR="00B268FD" w:rsidRPr="00AC607A" w:rsidSect="00DA740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PHV">
    <w:panose1 w:val="00000000000000000000"/>
    <w:charset w:val="00"/>
    <w:family w:val="auto"/>
    <w:notTrueType/>
    <w:pitch w:val="default"/>
    <w:sig w:usb0="00000003" w:usb1="00000000" w:usb2="00000000" w:usb3="00000000" w:csb0="00000001" w:csb1="00000000"/>
  </w:font>
  <w:font w:name="Ubuntu">
    <w:altName w:val="MS PMincho"/>
    <w:charset w:val="8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83548"/>
    <w:multiLevelType w:val="hybridMultilevel"/>
    <w:tmpl w:val="D256D28C"/>
    <w:lvl w:ilvl="0" w:tplc="04090011">
      <w:start w:val="1"/>
      <w:numFmt w:val="decimal"/>
      <w:lvlText w:val="%1)"/>
      <w:lvlJc w:val="left"/>
      <w:pPr>
        <w:tabs>
          <w:tab w:val="num" w:pos="720"/>
        </w:tabs>
        <w:ind w:left="720" w:hanging="360"/>
      </w:pPr>
      <w:rPr>
        <w:rFonts w:hint="default"/>
      </w:rPr>
    </w:lvl>
    <w:lvl w:ilvl="1" w:tplc="D6C026A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C92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2412A6"/>
    <w:multiLevelType w:val="hybridMultilevel"/>
    <w:tmpl w:val="9F9EFA0E"/>
    <w:lvl w:ilvl="0" w:tplc="EC82DAC6">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F1F1D"/>
    <w:multiLevelType w:val="hybridMultilevel"/>
    <w:tmpl w:val="80BE665C"/>
    <w:lvl w:ilvl="0" w:tplc="018E1FDE">
      <w:start w:val="1"/>
      <w:numFmt w:val="bullet"/>
      <w:lvlText w:val=""/>
      <w:lvlJc w:val="left"/>
      <w:pPr>
        <w:ind w:left="720" w:hanging="360"/>
      </w:pPr>
      <w:rPr>
        <w:rFonts w:ascii="Symbol" w:hAnsi="Symbol" w:hint="default"/>
        <w:b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50663"/>
    <w:multiLevelType w:val="hybridMultilevel"/>
    <w:tmpl w:val="59603490"/>
    <w:lvl w:ilvl="0" w:tplc="018E1FDE">
      <w:start w:val="1"/>
      <w:numFmt w:val="bullet"/>
      <w:lvlText w:val=""/>
      <w:lvlJc w:val="left"/>
      <w:pPr>
        <w:ind w:left="720" w:hanging="360"/>
      </w:pPr>
      <w:rPr>
        <w:rFonts w:ascii="Symbol" w:hAnsi="Symbol" w:hint="default"/>
        <w:b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B1AC6"/>
    <w:multiLevelType w:val="hybridMultilevel"/>
    <w:tmpl w:val="960CB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9C3365"/>
    <w:multiLevelType w:val="hybridMultilevel"/>
    <w:tmpl w:val="E9BA12F8"/>
    <w:lvl w:ilvl="0" w:tplc="018E1FDE">
      <w:start w:val="1"/>
      <w:numFmt w:val="bullet"/>
      <w:lvlText w:val=""/>
      <w:lvlJc w:val="left"/>
      <w:pPr>
        <w:ind w:left="720" w:hanging="360"/>
      </w:pPr>
      <w:rPr>
        <w:rFonts w:ascii="Symbol" w:hAnsi="Symbol" w:hint="default"/>
        <w:b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A2D0C"/>
    <w:multiLevelType w:val="hybridMultilevel"/>
    <w:tmpl w:val="C1E638B4"/>
    <w:lvl w:ilvl="0" w:tplc="04090001">
      <w:start w:val="1"/>
      <w:numFmt w:val="bullet"/>
      <w:lvlText w:val=""/>
      <w:lvlJc w:val="left"/>
      <w:pPr>
        <w:tabs>
          <w:tab w:val="num" w:pos="1468"/>
        </w:tabs>
        <w:ind w:left="1468" w:hanging="360"/>
      </w:pPr>
      <w:rPr>
        <w:rFonts w:ascii="Symbol" w:hAnsi="Symbol" w:hint="default"/>
      </w:rPr>
    </w:lvl>
    <w:lvl w:ilvl="1" w:tplc="04090003" w:tentative="1">
      <w:start w:val="1"/>
      <w:numFmt w:val="bullet"/>
      <w:lvlText w:val="o"/>
      <w:lvlJc w:val="left"/>
      <w:pPr>
        <w:tabs>
          <w:tab w:val="num" w:pos="2188"/>
        </w:tabs>
        <w:ind w:left="2188" w:hanging="360"/>
      </w:pPr>
      <w:rPr>
        <w:rFonts w:ascii="Courier New" w:hAnsi="Courier New" w:cs="Courier New" w:hint="default"/>
      </w:rPr>
    </w:lvl>
    <w:lvl w:ilvl="2" w:tplc="04090005" w:tentative="1">
      <w:start w:val="1"/>
      <w:numFmt w:val="bullet"/>
      <w:lvlText w:val=""/>
      <w:lvlJc w:val="left"/>
      <w:pPr>
        <w:tabs>
          <w:tab w:val="num" w:pos="2908"/>
        </w:tabs>
        <w:ind w:left="2908" w:hanging="360"/>
      </w:pPr>
      <w:rPr>
        <w:rFonts w:ascii="Wingdings" w:hAnsi="Wingdings" w:hint="default"/>
      </w:rPr>
    </w:lvl>
    <w:lvl w:ilvl="3" w:tplc="04090001" w:tentative="1">
      <w:start w:val="1"/>
      <w:numFmt w:val="bullet"/>
      <w:lvlText w:val=""/>
      <w:lvlJc w:val="left"/>
      <w:pPr>
        <w:tabs>
          <w:tab w:val="num" w:pos="3628"/>
        </w:tabs>
        <w:ind w:left="3628" w:hanging="360"/>
      </w:pPr>
      <w:rPr>
        <w:rFonts w:ascii="Symbol" w:hAnsi="Symbol" w:hint="default"/>
      </w:rPr>
    </w:lvl>
    <w:lvl w:ilvl="4" w:tplc="04090003" w:tentative="1">
      <w:start w:val="1"/>
      <w:numFmt w:val="bullet"/>
      <w:lvlText w:val="o"/>
      <w:lvlJc w:val="left"/>
      <w:pPr>
        <w:tabs>
          <w:tab w:val="num" w:pos="4348"/>
        </w:tabs>
        <w:ind w:left="4348" w:hanging="360"/>
      </w:pPr>
      <w:rPr>
        <w:rFonts w:ascii="Courier New" w:hAnsi="Courier New" w:cs="Courier New" w:hint="default"/>
      </w:rPr>
    </w:lvl>
    <w:lvl w:ilvl="5" w:tplc="04090005" w:tentative="1">
      <w:start w:val="1"/>
      <w:numFmt w:val="bullet"/>
      <w:lvlText w:val=""/>
      <w:lvlJc w:val="left"/>
      <w:pPr>
        <w:tabs>
          <w:tab w:val="num" w:pos="5068"/>
        </w:tabs>
        <w:ind w:left="5068" w:hanging="360"/>
      </w:pPr>
      <w:rPr>
        <w:rFonts w:ascii="Wingdings" w:hAnsi="Wingdings" w:hint="default"/>
      </w:rPr>
    </w:lvl>
    <w:lvl w:ilvl="6" w:tplc="04090001" w:tentative="1">
      <w:start w:val="1"/>
      <w:numFmt w:val="bullet"/>
      <w:lvlText w:val=""/>
      <w:lvlJc w:val="left"/>
      <w:pPr>
        <w:tabs>
          <w:tab w:val="num" w:pos="5788"/>
        </w:tabs>
        <w:ind w:left="5788" w:hanging="360"/>
      </w:pPr>
      <w:rPr>
        <w:rFonts w:ascii="Symbol" w:hAnsi="Symbol" w:hint="default"/>
      </w:rPr>
    </w:lvl>
    <w:lvl w:ilvl="7" w:tplc="04090003" w:tentative="1">
      <w:start w:val="1"/>
      <w:numFmt w:val="bullet"/>
      <w:lvlText w:val="o"/>
      <w:lvlJc w:val="left"/>
      <w:pPr>
        <w:tabs>
          <w:tab w:val="num" w:pos="6508"/>
        </w:tabs>
        <w:ind w:left="6508" w:hanging="360"/>
      </w:pPr>
      <w:rPr>
        <w:rFonts w:ascii="Courier New" w:hAnsi="Courier New" w:cs="Courier New" w:hint="default"/>
      </w:rPr>
    </w:lvl>
    <w:lvl w:ilvl="8" w:tplc="04090005" w:tentative="1">
      <w:start w:val="1"/>
      <w:numFmt w:val="bullet"/>
      <w:lvlText w:val=""/>
      <w:lvlJc w:val="left"/>
      <w:pPr>
        <w:tabs>
          <w:tab w:val="num" w:pos="7228"/>
        </w:tabs>
        <w:ind w:left="7228" w:hanging="360"/>
      </w:pPr>
      <w:rPr>
        <w:rFonts w:ascii="Wingdings" w:hAnsi="Wingdings" w:hint="default"/>
      </w:rPr>
    </w:lvl>
  </w:abstractNum>
  <w:abstractNum w:abstractNumId="8" w15:restartNumberingAfterBreak="0">
    <w:nsid w:val="357A4015"/>
    <w:multiLevelType w:val="hybridMultilevel"/>
    <w:tmpl w:val="A4BE7598"/>
    <w:lvl w:ilvl="0" w:tplc="018E1FDE">
      <w:start w:val="1"/>
      <w:numFmt w:val="bullet"/>
      <w:lvlText w:val=""/>
      <w:lvlJc w:val="left"/>
      <w:pPr>
        <w:ind w:left="360" w:hanging="360"/>
      </w:pPr>
      <w:rPr>
        <w:rFonts w:ascii="Symbol" w:hAnsi="Symbol" w:hint="default"/>
        <w:b w:val="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A16F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5C54DD6"/>
    <w:multiLevelType w:val="hybridMultilevel"/>
    <w:tmpl w:val="AC224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C165D"/>
    <w:multiLevelType w:val="multilevel"/>
    <w:tmpl w:val="F2F67172"/>
    <w:numStyleLink w:val="Headings"/>
  </w:abstractNum>
  <w:abstractNum w:abstractNumId="12" w15:restartNumberingAfterBreak="0">
    <w:nsid w:val="4F374657"/>
    <w:multiLevelType w:val="multilevel"/>
    <w:tmpl w:val="F2F67172"/>
    <w:styleLink w:val="Headings"/>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FC9247F"/>
    <w:multiLevelType w:val="hybridMultilevel"/>
    <w:tmpl w:val="BFD874D0"/>
    <w:lvl w:ilvl="0" w:tplc="018E1FDE">
      <w:start w:val="1"/>
      <w:numFmt w:val="bullet"/>
      <w:lvlText w:val=""/>
      <w:lvlJc w:val="left"/>
      <w:pPr>
        <w:ind w:left="720" w:hanging="360"/>
      </w:pPr>
      <w:rPr>
        <w:rFonts w:ascii="Symbol" w:hAnsi="Symbol" w:hint="default"/>
        <w:b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C751FF"/>
    <w:multiLevelType w:val="hybridMultilevel"/>
    <w:tmpl w:val="D0EA3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470444"/>
    <w:multiLevelType w:val="hybridMultilevel"/>
    <w:tmpl w:val="BB9C0850"/>
    <w:lvl w:ilvl="0" w:tplc="018E1FDE">
      <w:start w:val="1"/>
      <w:numFmt w:val="bullet"/>
      <w:lvlText w:val=""/>
      <w:lvlJc w:val="left"/>
      <w:pPr>
        <w:ind w:left="720" w:hanging="360"/>
      </w:pPr>
      <w:rPr>
        <w:rFonts w:ascii="Symbol" w:hAnsi="Symbol" w:hint="default"/>
        <w:b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282FA9"/>
    <w:multiLevelType w:val="hybridMultilevel"/>
    <w:tmpl w:val="25A44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3C5C79"/>
    <w:multiLevelType w:val="hybridMultilevel"/>
    <w:tmpl w:val="8C44B3AC"/>
    <w:lvl w:ilvl="0" w:tplc="018E1FDE">
      <w:start w:val="1"/>
      <w:numFmt w:val="bullet"/>
      <w:lvlText w:val=""/>
      <w:lvlJc w:val="left"/>
      <w:pPr>
        <w:ind w:left="720" w:hanging="360"/>
      </w:pPr>
      <w:rPr>
        <w:rFonts w:ascii="Symbol" w:hAnsi="Symbol" w:hint="default"/>
        <w:b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7D3405"/>
    <w:multiLevelType w:val="hybridMultilevel"/>
    <w:tmpl w:val="F294DC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B6341F"/>
    <w:multiLevelType w:val="hybridMultilevel"/>
    <w:tmpl w:val="7BFE3550"/>
    <w:lvl w:ilvl="0" w:tplc="018E1FDE">
      <w:start w:val="1"/>
      <w:numFmt w:val="bullet"/>
      <w:lvlText w:val=""/>
      <w:lvlJc w:val="left"/>
      <w:pPr>
        <w:ind w:left="720" w:hanging="360"/>
      </w:pPr>
      <w:rPr>
        <w:rFonts w:ascii="Symbol" w:hAnsi="Symbol" w:hint="default"/>
        <w:b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CA28D3"/>
    <w:multiLevelType w:val="hybridMultilevel"/>
    <w:tmpl w:val="DA86F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D47AFD"/>
    <w:multiLevelType w:val="hybridMultilevel"/>
    <w:tmpl w:val="179073FA"/>
    <w:lvl w:ilvl="0" w:tplc="018E1FDE">
      <w:start w:val="1"/>
      <w:numFmt w:val="bullet"/>
      <w:lvlText w:val=""/>
      <w:lvlJc w:val="left"/>
      <w:pPr>
        <w:ind w:left="720" w:hanging="360"/>
      </w:pPr>
      <w:rPr>
        <w:rFonts w:ascii="Symbol" w:hAnsi="Symbol" w:hint="default"/>
        <w:b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6"/>
  </w:num>
  <w:num w:numId="4">
    <w:abstractNumId w:val="7"/>
  </w:num>
  <w:num w:numId="5">
    <w:abstractNumId w:val="0"/>
  </w:num>
  <w:num w:numId="6">
    <w:abstractNumId w:val="10"/>
  </w:num>
  <w:num w:numId="7">
    <w:abstractNumId w:val="2"/>
  </w:num>
  <w:num w:numId="8">
    <w:abstractNumId w:val="8"/>
  </w:num>
  <w:num w:numId="9">
    <w:abstractNumId w:val="6"/>
  </w:num>
  <w:num w:numId="10">
    <w:abstractNumId w:val="15"/>
  </w:num>
  <w:num w:numId="11">
    <w:abstractNumId w:val="17"/>
  </w:num>
  <w:num w:numId="12">
    <w:abstractNumId w:val="13"/>
  </w:num>
  <w:num w:numId="13">
    <w:abstractNumId w:val="4"/>
  </w:num>
  <w:num w:numId="14">
    <w:abstractNumId w:val="21"/>
  </w:num>
  <w:num w:numId="15">
    <w:abstractNumId w:val="3"/>
  </w:num>
  <w:num w:numId="16">
    <w:abstractNumId w:val="19"/>
  </w:num>
  <w:num w:numId="17">
    <w:abstractNumId w:val="5"/>
  </w:num>
  <w:num w:numId="18">
    <w:abstractNumId w:val="18"/>
  </w:num>
  <w:num w:numId="19">
    <w:abstractNumId w:val="12"/>
  </w:num>
  <w:num w:numId="20">
    <w:abstractNumId w:val="11"/>
  </w:num>
  <w:num w:numId="21">
    <w:abstractNumId w:val="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628" w:allStyles="0" w:customStyles="0" w:latentStyles="0" w:stylesInUse="1" w:headingStyles="1" w:numberingStyles="0" w:tableStyles="0" w:directFormattingOnRuns="0" w:directFormattingOnParagraphs="1" w:directFormattingOnNumbering="1" w:directFormattingOnTables="0" w:clearFormatting="1" w:top3HeadingStyles="0"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ptpsr0abw22z5eaxxnvs5vodzapp5es5pf5&quot;&gt;MyReferences&lt;record-ids&gt;&lt;item&gt;3&lt;/item&gt;&lt;item&gt;11&lt;/item&gt;&lt;item&gt;15&lt;/item&gt;&lt;item&gt;19&lt;/item&gt;&lt;item&gt;22&lt;/item&gt;&lt;item&gt;39&lt;/item&gt;&lt;item&gt;40&lt;/item&gt;&lt;item&gt;41&lt;/item&gt;&lt;item&gt;45&lt;/item&gt;&lt;item&gt;47&lt;/item&gt;&lt;item&gt;51&lt;/item&gt;&lt;item&gt;67&lt;/item&gt;&lt;item&gt;117&lt;/item&gt;&lt;item&gt;133&lt;/item&gt;&lt;item&gt;160&lt;/item&gt;&lt;item&gt;163&lt;/item&gt;&lt;item&gt;166&lt;/item&gt;&lt;item&gt;215&lt;/item&gt;&lt;item&gt;252&lt;/item&gt;&lt;item&gt;260&lt;/item&gt;&lt;item&gt;261&lt;/item&gt;&lt;item&gt;269&lt;/item&gt;&lt;item&gt;278&lt;/item&gt;&lt;item&gt;299&lt;/item&gt;&lt;item&gt;301&lt;/item&gt;&lt;item&gt;302&lt;/item&gt;&lt;/record-ids&gt;&lt;/item&gt;&lt;/Libraries&gt;"/>
  </w:docVars>
  <w:rsids>
    <w:rsidRoot w:val="00BB7D27"/>
    <w:rsid w:val="000073AB"/>
    <w:rsid w:val="00010655"/>
    <w:rsid w:val="00036FBE"/>
    <w:rsid w:val="00046D04"/>
    <w:rsid w:val="00071AE5"/>
    <w:rsid w:val="00086E05"/>
    <w:rsid w:val="00097E68"/>
    <w:rsid w:val="000B718E"/>
    <w:rsid w:val="000D1BFA"/>
    <w:rsid w:val="00115E38"/>
    <w:rsid w:val="0011697C"/>
    <w:rsid w:val="001565A1"/>
    <w:rsid w:val="00166DC5"/>
    <w:rsid w:val="001825D3"/>
    <w:rsid w:val="0018600A"/>
    <w:rsid w:val="00193D09"/>
    <w:rsid w:val="001C211C"/>
    <w:rsid w:val="001C4641"/>
    <w:rsid w:val="001D5CCF"/>
    <w:rsid w:val="001E01DF"/>
    <w:rsid w:val="001E2CD1"/>
    <w:rsid w:val="001E553D"/>
    <w:rsid w:val="00215E15"/>
    <w:rsid w:val="00232817"/>
    <w:rsid w:val="00241304"/>
    <w:rsid w:val="00243517"/>
    <w:rsid w:val="00243E34"/>
    <w:rsid w:val="00250C6E"/>
    <w:rsid w:val="0025139D"/>
    <w:rsid w:val="00270028"/>
    <w:rsid w:val="00270216"/>
    <w:rsid w:val="00275BF3"/>
    <w:rsid w:val="002800B8"/>
    <w:rsid w:val="00287EE9"/>
    <w:rsid w:val="00294C09"/>
    <w:rsid w:val="002B07B9"/>
    <w:rsid w:val="002E6598"/>
    <w:rsid w:val="002F4418"/>
    <w:rsid w:val="003056DC"/>
    <w:rsid w:val="00327B01"/>
    <w:rsid w:val="003534F6"/>
    <w:rsid w:val="0035351C"/>
    <w:rsid w:val="00390E16"/>
    <w:rsid w:val="003D57CE"/>
    <w:rsid w:val="003E779B"/>
    <w:rsid w:val="003F278B"/>
    <w:rsid w:val="003F5CF3"/>
    <w:rsid w:val="00401EF3"/>
    <w:rsid w:val="004047AD"/>
    <w:rsid w:val="0041365A"/>
    <w:rsid w:val="00432D99"/>
    <w:rsid w:val="00435E9E"/>
    <w:rsid w:val="00437DDB"/>
    <w:rsid w:val="00453D97"/>
    <w:rsid w:val="00462CA1"/>
    <w:rsid w:val="0046414A"/>
    <w:rsid w:val="00475A5F"/>
    <w:rsid w:val="00480AC7"/>
    <w:rsid w:val="0048125A"/>
    <w:rsid w:val="004950AF"/>
    <w:rsid w:val="00496597"/>
    <w:rsid w:val="004977E3"/>
    <w:rsid w:val="004A0DBE"/>
    <w:rsid w:val="004C5C76"/>
    <w:rsid w:val="004D5FC9"/>
    <w:rsid w:val="004E1ECA"/>
    <w:rsid w:val="004F36BB"/>
    <w:rsid w:val="00504B18"/>
    <w:rsid w:val="00506C82"/>
    <w:rsid w:val="005520B0"/>
    <w:rsid w:val="00557FA9"/>
    <w:rsid w:val="00565963"/>
    <w:rsid w:val="005C09CC"/>
    <w:rsid w:val="005D0C78"/>
    <w:rsid w:val="005D339F"/>
    <w:rsid w:val="005E3164"/>
    <w:rsid w:val="005E6E90"/>
    <w:rsid w:val="005F505B"/>
    <w:rsid w:val="00653466"/>
    <w:rsid w:val="006606C2"/>
    <w:rsid w:val="0066204C"/>
    <w:rsid w:val="0066389A"/>
    <w:rsid w:val="00671F9E"/>
    <w:rsid w:val="00683B97"/>
    <w:rsid w:val="006B3D4B"/>
    <w:rsid w:val="006C074B"/>
    <w:rsid w:val="006C5229"/>
    <w:rsid w:val="006C7309"/>
    <w:rsid w:val="006D1720"/>
    <w:rsid w:val="006D41D1"/>
    <w:rsid w:val="006E0A36"/>
    <w:rsid w:val="006E2BFA"/>
    <w:rsid w:val="006F5CEA"/>
    <w:rsid w:val="007021F8"/>
    <w:rsid w:val="00715070"/>
    <w:rsid w:val="0078177C"/>
    <w:rsid w:val="00786357"/>
    <w:rsid w:val="007A0CC9"/>
    <w:rsid w:val="007A40EA"/>
    <w:rsid w:val="007B533F"/>
    <w:rsid w:val="007D1DF1"/>
    <w:rsid w:val="007E545B"/>
    <w:rsid w:val="008064D1"/>
    <w:rsid w:val="008533DC"/>
    <w:rsid w:val="008760EE"/>
    <w:rsid w:val="00883ACF"/>
    <w:rsid w:val="008B00A8"/>
    <w:rsid w:val="008C1815"/>
    <w:rsid w:val="008C29BD"/>
    <w:rsid w:val="00912FFA"/>
    <w:rsid w:val="00916D91"/>
    <w:rsid w:val="00952A13"/>
    <w:rsid w:val="0097432D"/>
    <w:rsid w:val="009762C6"/>
    <w:rsid w:val="009844FD"/>
    <w:rsid w:val="009856B5"/>
    <w:rsid w:val="009A523F"/>
    <w:rsid w:val="009B45FE"/>
    <w:rsid w:val="009C2ED1"/>
    <w:rsid w:val="009D06E5"/>
    <w:rsid w:val="009E5705"/>
    <w:rsid w:val="009E7CA0"/>
    <w:rsid w:val="00A05118"/>
    <w:rsid w:val="00A36609"/>
    <w:rsid w:val="00A372B4"/>
    <w:rsid w:val="00A774E6"/>
    <w:rsid w:val="00A8495F"/>
    <w:rsid w:val="00A90DF8"/>
    <w:rsid w:val="00AA4231"/>
    <w:rsid w:val="00AB3F47"/>
    <w:rsid w:val="00AC189C"/>
    <w:rsid w:val="00AC4569"/>
    <w:rsid w:val="00AC55B2"/>
    <w:rsid w:val="00AC607A"/>
    <w:rsid w:val="00AD0379"/>
    <w:rsid w:val="00AD3D36"/>
    <w:rsid w:val="00AE0C35"/>
    <w:rsid w:val="00B251C3"/>
    <w:rsid w:val="00B268FD"/>
    <w:rsid w:val="00B50C07"/>
    <w:rsid w:val="00B52895"/>
    <w:rsid w:val="00B842DF"/>
    <w:rsid w:val="00BB7D27"/>
    <w:rsid w:val="00BD2FE9"/>
    <w:rsid w:val="00BD60E8"/>
    <w:rsid w:val="00BE45A0"/>
    <w:rsid w:val="00C0251A"/>
    <w:rsid w:val="00C025D7"/>
    <w:rsid w:val="00C212F4"/>
    <w:rsid w:val="00C33883"/>
    <w:rsid w:val="00C626CA"/>
    <w:rsid w:val="00CA668D"/>
    <w:rsid w:val="00CB4BCF"/>
    <w:rsid w:val="00CB776D"/>
    <w:rsid w:val="00CD18EA"/>
    <w:rsid w:val="00CD76E0"/>
    <w:rsid w:val="00CF6B8E"/>
    <w:rsid w:val="00D10A71"/>
    <w:rsid w:val="00D233D4"/>
    <w:rsid w:val="00D23AFE"/>
    <w:rsid w:val="00D37356"/>
    <w:rsid w:val="00D4050F"/>
    <w:rsid w:val="00D41F37"/>
    <w:rsid w:val="00D5522A"/>
    <w:rsid w:val="00D57B34"/>
    <w:rsid w:val="00D57E86"/>
    <w:rsid w:val="00D607EB"/>
    <w:rsid w:val="00D66D8C"/>
    <w:rsid w:val="00D71391"/>
    <w:rsid w:val="00D818CD"/>
    <w:rsid w:val="00DA7365"/>
    <w:rsid w:val="00DA7409"/>
    <w:rsid w:val="00DB46E4"/>
    <w:rsid w:val="00DB7150"/>
    <w:rsid w:val="00DE33AF"/>
    <w:rsid w:val="00DF0D77"/>
    <w:rsid w:val="00DF2413"/>
    <w:rsid w:val="00E10B53"/>
    <w:rsid w:val="00E31A18"/>
    <w:rsid w:val="00E32857"/>
    <w:rsid w:val="00E413DD"/>
    <w:rsid w:val="00E42CB1"/>
    <w:rsid w:val="00E45E7F"/>
    <w:rsid w:val="00E6523F"/>
    <w:rsid w:val="00E73786"/>
    <w:rsid w:val="00E92568"/>
    <w:rsid w:val="00EA2E9A"/>
    <w:rsid w:val="00EC5E9D"/>
    <w:rsid w:val="00ED54AE"/>
    <w:rsid w:val="00EF0834"/>
    <w:rsid w:val="00EF11A1"/>
    <w:rsid w:val="00EF6DB4"/>
    <w:rsid w:val="00F16503"/>
    <w:rsid w:val="00F22B4D"/>
    <w:rsid w:val="00FD1525"/>
    <w:rsid w:val="00FD7F0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BD00EB-30C0-4F95-A9F3-EDAB7A2D5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65A"/>
    <w:rPr>
      <w:rFonts w:asciiTheme="majorBidi" w:hAnsiTheme="majorBidi"/>
      <w:sz w:val="24"/>
    </w:rPr>
  </w:style>
  <w:style w:type="paragraph" w:styleId="Heading1">
    <w:name w:val="heading 1"/>
    <w:next w:val="Normal"/>
    <w:link w:val="Heading1Char"/>
    <w:uiPriority w:val="9"/>
    <w:qFormat/>
    <w:rsid w:val="00270028"/>
    <w:pPr>
      <w:keepNext/>
      <w:keepLines/>
      <w:spacing w:before="480" w:after="0"/>
      <w:outlineLvl w:val="0"/>
    </w:pPr>
    <w:rPr>
      <w:rFonts w:ascii="Times New Roman" w:eastAsiaTheme="majorEastAsia" w:hAnsi="Times New Roman" w:cstheme="majorBidi"/>
      <w:b/>
      <w:bCs/>
      <w:sz w:val="32"/>
      <w:szCs w:val="28"/>
    </w:rPr>
  </w:style>
  <w:style w:type="paragraph" w:styleId="Heading2">
    <w:name w:val="heading 2"/>
    <w:basedOn w:val="Heading1"/>
    <w:next w:val="Normal"/>
    <w:link w:val="Heading2Char"/>
    <w:uiPriority w:val="9"/>
    <w:unhideWhenUsed/>
    <w:qFormat/>
    <w:rsid w:val="004F36BB"/>
    <w:pPr>
      <w:spacing w:before="200"/>
      <w:outlineLvl w:val="1"/>
    </w:pPr>
    <w:rPr>
      <w:rFonts w:cs="Times New Roman"/>
      <w:bCs w:val="0"/>
      <w:sz w:val="28"/>
      <w:szCs w:val="26"/>
    </w:rPr>
  </w:style>
  <w:style w:type="paragraph" w:styleId="Heading3">
    <w:name w:val="heading 3"/>
    <w:basedOn w:val="Heading2"/>
    <w:next w:val="Normal"/>
    <w:link w:val="Heading3Char"/>
    <w:uiPriority w:val="9"/>
    <w:unhideWhenUsed/>
    <w:qFormat/>
    <w:rsid w:val="00916D91"/>
    <w:pPr>
      <w:spacing w:before="0" w:after="240"/>
      <w:outlineLvl w:val="2"/>
    </w:pPr>
    <w:rPr>
      <w:bCs/>
      <w:sz w:val="24"/>
    </w:rPr>
  </w:style>
  <w:style w:type="paragraph" w:styleId="Heading4">
    <w:name w:val="heading 4"/>
    <w:basedOn w:val="Heading3"/>
    <w:next w:val="Normal"/>
    <w:link w:val="Heading4Char"/>
    <w:uiPriority w:val="9"/>
    <w:semiHidden/>
    <w:unhideWhenUsed/>
    <w:qFormat/>
    <w:rsid w:val="00270028"/>
    <w:pPr>
      <w:outlineLvl w:val="3"/>
    </w:pPr>
    <w:rPr>
      <w:rFonts w:cstheme="majorBidi"/>
      <w:b w:val="0"/>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7D27"/>
    <w:rPr>
      <w:color w:val="808080"/>
    </w:rPr>
  </w:style>
  <w:style w:type="paragraph" w:styleId="BalloonText">
    <w:name w:val="Balloon Text"/>
    <w:basedOn w:val="Normal"/>
    <w:link w:val="BalloonTextChar"/>
    <w:semiHidden/>
    <w:unhideWhenUsed/>
    <w:rsid w:val="00BB7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D27"/>
    <w:rPr>
      <w:rFonts w:ascii="Tahoma" w:hAnsi="Tahoma" w:cs="Tahoma"/>
      <w:sz w:val="16"/>
      <w:szCs w:val="16"/>
    </w:rPr>
  </w:style>
  <w:style w:type="table" w:styleId="TableGrid">
    <w:name w:val="Table Grid"/>
    <w:basedOn w:val="TableNormal"/>
    <w:uiPriority w:val="59"/>
    <w:rsid w:val="00A36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36BB"/>
    <w:rPr>
      <w:rFonts w:ascii="Times New Roman" w:eastAsiaTheme="majorEastAsia" w:hAnsi="Times New Roman" w:cs="Times New Roman"/>
      <w:b/>
      <w:sz w:val="28"/>
      <w:szCs w:val="26"/>
    </w:rPr>
  </w:style>
  <w:style w:type="character" w:styleId="Strong">
    <w:name w:val="Strong"/>
    <w:basedOn w:val="DefaultParagraphFont"/>
    <w:uiPriority w:val="22"/>
    <w:qFormat/>
    <w:rsid w:val="00B52895"/>
    <w:rPr>
      <w:rFonts w:cs="Times New Roman"/>
      <w:b/>
      <w:bCs/>
      <w:sz w:val="24"/>
      <w:szCs w:val="24"/>
    </w:rPr>
  </w:style>
  <w:style w:type="character" w:customStyle="1" w:styleId="monospaced">
    <w:name w:val="monospaced"/>
    <w:basedOn w:val="Strong"/>
    <w:uiPriority w:val="1"/>
    <w:qFormat/>
    <w:rsid w:val="00C212F4"/>
    <w:rPr>
      <w:rFonts w:ascii="Consolas" w:hAnsi="Consolas" w:cs="Consolas"/>
      <w:b w:val="0"/>
      <w:bCs/>
      <w:sz w:val="22"/>
      <w:szCs w:val="24"/>
    </w:rPr>
  </w:style>
  <w:style w:type="paragraph" w:styleId="ListParagraph">
    <w:name w:val="List Paragraph"/>
    <w:basedOn w:val="Normal"/>
    <w:uiPriority w:val="34"/>
    <w:qFormat/>
    <w:rsid w:val="00B52895"/>
    <w:pPr>
      <w:ind w:left="720"/>
      <w:contextualSpacing/>
    </w:pPr>
    <w:rPr>
      <w:rFonts w:eastAsia="Times New Roman" w:cs="Arial"/>
    </w:rPr>
  </w:style>
  <w:style w:type="character" w:customStyle="1" w:styleId="Heading1Char">
    <w:name w:val="Heading 1 Char"/>
    <w:basedOn w:val="DefaultParagraphFont"/>
    <w:link w:val="Heading1"/>
    <w:uiPriority w:val="9"/>
    <w:rsid w:val="00270028"/>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916D91"/>
    <w:rPr>
      <w:rFonts w:ascii="Times New Roman" w:eastAsiaTheme="majorEastAsia" w:hAnsi="Times New Roman" w:cs="Times New Roman"/>
      <w:b/>
      <w:bCs/>
      <w:sz w:val="24"/>
      <w:szCs w:val="26"/>
    </w:rPr>
  </w:style>
  <w:style w:type="character" w:customStyle="1" w:styleId="bold">
    <w:name w:val="bold"/>
    <w:basedOn w:val="DefaultParagraphFont"/>
    <w:rsid w:val="00036FBE"/>
  </w:style>
  <w:style w:type="character" w:customStyle="1" w:styleId="ital">
    <w:name w:val="ital"/>
    <w:basedOn w:val="DefaultParagraphFont"/>
    <w:rsid w:val="00036FBE"/>
  </w:style>
  <w:style w:type="character" w:customStyle="1" w:styleId="CommentTextChar">
    <w:name w:val="Comment Text Char"/>
    <w:basedOn w:val="DefaultParagraphFont"/>
    <w:link w:val="CommentText"/>
    <w:semiHidden/>
    <w:rsid w:val="00036FBE"/>
    <w:rPr>
      <w:rFonts w:ascii="Times New Roman" w:eastAsia="Times New Roman" w:hAnsi="Times New Roman" w:cs="Times New Roman"/>
      <w:sz w:val="20"/>
      <w:szCs w:val="20"/>
    </w:rPr>
  </w:style>
  <w:style w:type="paragraph" w:styleId="CommentText">
    <w:name w:val="annotation text"/>
    <w:basedOn w:val="Normal"/>
    <w:link w:val="CommentTextChar"/>
    <w:semiHidden/>
    <w:rsid w:val="00036FBE"/>
    <w:pPr>
      <w:spacing w:after="0" w:line="240" w:lineRule="auto"/>
    </w:pPr>
    <w:rPr>
      <w:rFonts w:ascii="Times New Roman" w:eastAsia="Times New Roman" w:hAnsi="Times New Roman" w:cs="Times New Roman"/>
      <w:sz w:val="20"/>
      <w:szCs w:val="20"/>
    </w:rPr>
  </w:style>
  <w:style w:type="character" w:customStyle="1" w:styleId="CommentTextChar1">
    <w:name w:val="Comment Text Char1"/>
    <w:basedOn w:val="DefaultParagraphFont"/>
    <w:uiPriority w:val="99"/>
    <w:semiHidden/>
    <w:rsid w:val="00036FBE"/>
    <w:rPr>
      <w:rFonts w:asciiTheme="majorBidi" w:hAnsiTheme="majorBidi"/>
      <w:sz w:val="20"/>
      <w:szCs w:val="20"/>
    </w:rPr>
  </w:style>
  <w:style w:type="character" w:customStyle="1" w:styleId="CommentSubjectChar">
    <w:name w:val="Comment Subject Char"/>
    <w:basedOn w:val="CommentTextChar"/>
    <w:link w:val="CommentSubject"/>
    <w:semiHidden/>
    <w:rsid w:val="00036FBE"/>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036FBE"/>
    <w:rPr>
      <w:b/>
      <w:bCs/>
    </w:rPr>
  </w:style>
  <w:style w:type="character" w:customStyle="1" w:styleId="CommentSubjectChar1">
    <w:name w:val="Comment Subject Char1"/>
    <w:basedOn w:val="CommentTextChar1"/>
    <w:uiPriority w:val="99"/>
    <w:semiHidden/>
    <w:rsid w:val="00036FBE"/>
    <w:rPr>
      <w:rFonts w:asciiTheme="majorBidi" w:hAnsiTheme="majorBidi"/>
      <w:b/>
      <w:bCs/>
      <w:sz w:val="20"/>
      <w:szCs w:val="20"/>
    </w:rPr>
  </w:style>
  <w:style w:type="character" w:styleId="Emphasis">
    <w:name w:val="Emphasis"/>
    <w:basedOn w:val="DefaultParagraphFont"/>
    <w:uiPriority w:val="20"/>
    <w:qFormat/>
    <w:rsid w:val="00036FBE"/>
    <w:rPr>
      <w:i/>
      <w:iCs/>
    </w:rPr>
  </w:style>
  <w:style w:type="character" w:styleId="SubtleReference">
    <w:name w:val="Subtle Reference"/>
    <w:basedOn w:val="DefaultParagraphFont"/>
    <w:uiPriority w:val="31"/>
    <w:qFormat/>
    <w:rsid w:val="00036FBE"/>
    <w:rPr>
      <w:smallCaps/>
      <w:color w:val="C0504D" w:themeColor="accent2"/>
      <w:u w:val="single"/>
    </w:rPr>
  </w:style>
  <w:style w:type="paragraph" w:styleId="Caption">
    <w:name w:val="caption"/>
    <w:basedOn w:val="Normal"/>
    <w:next w:val="Normal"/>
    <w:unhideWhenUsed/>
    <w:qFormat/>
    <w:rsid w:val="00036FBE"/>
    <w:pPr>
      <w:spacing w:line="240" w:lineRule="auto"/>
    </w:pPr>
    <w:rPr>
      <w:rFonts w:ascii="Times New Roman" w:eastAsia="Times New Roman" w:hAnsi="Times New Roman" w:cs="Times New Roman"/>
      <w:b/>
      <w:bCs/>
      <w:color w:val="4F81BD" w:themeColor="accent1"/>
      <w:sz w:val="18"/>
      <w:szCs w:val="18"/>
    </w:rPr>
  </w:style>
  <w:style w:type="character" w:styleId="Hyperlink">
    <w:name w:val="Hyperlink"/>
    <w:basedOn w:val="DefaultParagraphFont"/>
    <w:uiPriority w:val="99"/>
    <w:rsid w:val="00036FBE"/>
    <w:rPr>
      <w:color w:val="0000FF" w:themeColor="hyperlink"/>
      <w:u w:val="single"/>
    </w:rPr>
  </w:style>
  <w:style w:type="paragraph" w:styleId="TableofFigures">
    <w:name w:val="table of figures"/>
    <w:basedOn w:val="Normal"/>
    <w:next w:val="Normal"/>
    <w:uiPriority w:val="99"/>
    <w:rsid w:val="00036FBE"/>
    <w:pPr>
      <w:spacing w:after="0" w:line="240" w:lineRule="auto"/>
    </w:pPr>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653466"/>
    <w:pPr>
      <w:outlineLvl w:val="9"/>
    </w:pPr>
    <w:rPr>
      <w:lang w:eastAsia="ja-JP"/>
    </w:rPr>
  </w:style>
  <w:style w:type="paragraph" w:styleId="TOC1">
    <w:name w:val="toc 1"/>
    <w:basedOn w:val="Normal"/>
    <w:next w:val="Normal"/>
    <w:autoRedefine/>
    <w:uiPriority w:val="39"/>
    <w:unhideWhenUsed/>
    <w:rsid w:val="00653466"/>
    <w:pPr>
      <w:spacing w:after="100"/>
    </w:pPr>
  </w:style>
  <w:style w:type="paragraph" w:styleId="TOC2">
    <w:name w:val="toc 2"/>
    <w:basedOn w:val="Normal"/>
    <w:next w:val="Normal"/>
    <w:autoRedefine/>
    <w:uiPriority w:val="39"/>
    <w:unhideWhenUsed/>
    <w:rsid w:val="00653466"/>
    <w:pPr>
      <w:spacing w:after="100"/>
      <w:ind w:left="240"/>
    </w:pPr>
  </w:style>
  <w:style w:type="paragraph" w:styleId="TOC3">
    <w:name w:val="toc 3"/>
    <w:basedOn w:val="Normal"/>
    <w:next w:val="Normal"/>
    <w:autoRedefine/>
    <w:uiPriority w:val="39"/>
    <w:unhideWhenUsed/>
    <w:rsid w:val="00653466"/>
    <w:pPr>
      <w:spacing w:after="100"/>
      <w:ind w:left="480"/>
    </w:pPr>
  </w:style>
  <w:style w:type="paragraph" w:styleId="Subtitle">
    <w:name w:val="Subtitle"/>
    <w:basedOn w:val="Normal"/>
    <w:link w:val="SubtitleChar"/>
    <w:qFormat/>
    <w:rsid w:val="00A90DF8"/>
    <w:pPr>
      <w:spacing w:before="120" w:after="60" w:line="360" w:lineRule="auto"/>
      <w:jc w:val="both"/>
      <w:outlineLvl w:val="1"/>
    </w:pPr>
    <w:rPr>
      <w:rFonts w:ascii="Arial" w:eastAsia="Times New Roman" w:hAnsi="Arial" w:cs="Arial"/>
      <w:b/>
      <w:color w:val="000000"/>
      <w:szCs w:val="24"/>
      <w:lang w:val="de-DE" w:eastAsia="de-DE"/>
    </w:rPr>
  </w:style>
  <w:style w:type="character" w:customStyle="1" w:styleId="SubtitleChar">
    <w:name w:val="Subtitle Char"/>
    <w:basedOn w:val="DefaultParagraphFont"/>
    <w:link w:val="Subtitle"/>
    <w:rsid w:val="00A90DF8"/>
    <w:rPr>
      <w:rFonts w:ascii="Arial" w:eastAsia="Times New Roman" w:hAnsi="Arial" w:cs="Arial"/>
      <w:b/>
      <w:color w:val="000000"/>
      <w:sz w:val="24"/>
      <w:szCs w:val="24"/>
      <w:lang w:val="de-DE" w:eastAsia="de-DE"/>
    </w:rPr>
  </w:style>
  <w:style w:type="numbering" w:customStyle="1" w:styleId="Headings">
    <w:name w:val="Headings"/>
    <w:uiPriority w:val="99"/>
    <w:rsid w:val="003534F6"/>
    <w:pPr>
      <w:numPr>
        <w:numId w:val="19"/>
      </w:numPr>
    </w:pPr>
  </w:style>
  <w:style w:type="character" w:customStyle="1" w:styleId="Heading4Char">
    <w:name w:val="Heading 4 Char"/>
    <w:basedOn w:val="DefaultParagraphFont"/>
    <w:link w:val="Heading4"/>
    <w:uiPriority w:val="9"/>
    <w:semiHidden/>
    <w:rsid w:val="00270028"/>
    <w:rPr>
      <w:rFonts w:ascii="Times New Roman" w:eastAsiaTheme="majorEastAsia" w:hAnsi="Times New Roman" w:cstheme="majorBidi"/>
      <w:iCs/>
      <w:sz w:val="24"/>
      <w:szCs w:val="26"/>
    </w:rPr>
  </w:style>
  <w:style w:type="character" w:styleId="CommentReference">
    <w:name w:val="annotation reference"/>
    <w:basedOn w:val="DefaultParagraphFont"/>
    <w:uiPriority w:val="99"/>
    <w:semiHidden/>
    <w:unhideWhenUsed/>
    <w:rsid w:val="00A774E6"/>
    <w:rPr>
      <w:sz w:val="16"/>
      <w:szCs w:val="16"/>
    </w:rPr>
  </w:style>
  <w:style w:type="paragraph" w:styleId="Revision">
    <w:name w:val="Revision"/>
    <w:hidden/>
    <w:uiPriority w:val="99"/>
    <w:semiHidden/>
    <w:rsid w:val="00A774E6"/>
    <w:pPr>
      <w:spacing w:after="0" w:line="240" w:lineRule="auto"/>
    </w:pPr>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34864">
      <w:bodyDiv w:val="1"/>
      <w:marLeft w:val="0"/>
      <w:marRight w:val="0"/>
      <w:marTop w:val="0"/>
      <w:marBottom w:val="0"/>
      <w:divBdr>
        <w:top w:val="none" w:sz="0" w:space="0" w:color="auto"/>
        <w:left w:val="none" w:sz="0" w:space="0" w:color="auto"/>
        <w:bottom w:val="none" w:sz="0" w:space="0" w:color="auto"/>
        <w:right w:val="none" w:sz="0" w:space="0" w:color="auto"/>
      </w:divBdr>
    </w:div>
    <w:div w:id="396977413">
      <w:bodyDiv w:val="1"/>
      <w:marLeft w:val="0"/>
      <w:marRight w:val="0"/>
      <w:marTop w:val="0"/>
      <w:marBottom w:val="0"/>
      <w:divBdr>
        <w:top w:val="none" w:sz="0" w:space="0" w:color="auto"/>
        <w:left w:val="none" w:sz="0" w:space="0" w:color="auto"/>
        <w:bottom w:val="none" w:sz="0" w:space="0" w:color="auto"/>
        <w:right w:val="none" w:sz="0" w:space="0" w:color="auto"/>
      </w:divBdr>
    </w:div>
    <w:div w:id="603654165">
      <w:bodyDiv w:val="1"/>
      <w:marLeft w:val="0"/>
      <w:marRight w:val="0"/>
      <w:marTop w:val="0"/>
      <w:marBottom w:val="0"/>
      <w:divBdr>
        <w:top w:val="none" w:sz="0" w:space="0" w:color="auto"/>
        <w:left w:val="none" w:sz="0" w:space="0" w:color="auto"/>
        <w:bottom w:val="none" w:sz="0" w:space="0" w:color="auto"/>
        <w:right w:val="none" w:sz="0" w:space="0" w:color="auto"/>
      </w:divBdr>
    </w:div>
    <w:div w:id="1098215281">
      <w:bodyDiv w:val="1"/>
      <w:marLeft w:val="0"/>
      <w:marRight w:val="0"/>
      <w:marTop w:val="0"/>
      <w:marBottom w:val="0"/>
      <w:divBdr>
        <w:top w:val="none" w:sz="0" w:space="0" w:color="auto"/>
        <w:left w:val="none" w:sz="0" w:space="0" w:color="auto"/>
        <w:bottom w:val="none" w:sz="0" w:space="0" w:color="auto"/>
        <w:right w:val="none" w:sz="0" w:space="0" w:color="auto"/>
      </w:divBdr>
    </w:div>
    <w:div w:id="1361930273">
      <w:bodyDiv w:val="1"/>
      <w:marLeft w:val="0"/>
      <w:marRight w:val="0"/>
      <w:marTop w:val="0"/>
      <w:marBottom w:val="0"/>
      <w:divBdr>
        <w:top w:val="none" w:sz="0" w:space="0" w:color="auto"/>
        <w:left w:val="none" w:sz="0" w:space="0" w:color="auto"/>
        <w:bottom w:val="none" w:sz="0" w:space="0" w:color="auto"/>
        <w:right w:val="none" w:sz="0" w:space="0" w:color="auto"/>
      </w:divBdr>
    </w:div>
    <w:div w:id="1539007790">
      <w:bodyDiv w:val="1"/>
      <w:marLeft w:val="0"/>
      <w:marRight w:val="0"/>
      <w:marTop w:val="0"/>
      <w:marBottom w:val="0"/>
      <w:divBdr>
        <w:top w:val="none" w:sz="0" w:space="0" w:color="auto"/>
        <w:left w:val="none" w:sz="0" w:space="0" w:color="auto"/>
        <w:bottom w:val="none" w:sz="0" w:space="0" w:color="auto"/>
        <w:right w:val="none" w:sz="0" w:space="0" w:color="auto"/>
      </w:divBdr>
    </w:div>
    <w:div w:id="1804422566">
      <w:bodyDiv w:val="1"/>
      <w:marLeft w:val="0"/>
      <w:marRight w:val="0"/>
      <w:marTop w:val="0"/>
      <w:marBottom w:val="0"/>
      <w:divBdr>
        <w:top w:val="none" w:sz="0" w:space="0" w:color="auto"/>
        <w:left w:val="none" w:sz="0" w:space="0" w:color="auto"/>
        <w:bottom w:val="none" w:sz="0" w:space="0" w:color="auto"/>
        <w:right w:val="none" w:sz="0" w:space="0" w:color="auto"/>
      </w:divBdr>
    </w:div>
    <w:div w:id="1957984966">
      <w:bodyDiv w:val="1"/>
      <w:marLeft w:val="0"/>
      <w:marRight w:val="0"/>
      <w:marTop w:val="0"/>
      <w:marBottom w:val="0"/>
      <w:divBdr>
        <w:top w:val="none" w:sz="0" w:space="0" w:color="auto"/>
        <w:left w:val="none" w:sz="0" w:space="0" w:color="auto"/>
        <w:bottom w:val="none" w:sz="0" w:space="0" w:color="auto"/>
        <w:right w:val="none" w:sz="0" w:space="0" w:color="auto"/>
      </w:divBdr>
    </w:div>
    <w:div w:id="202971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7.bin"/><Relationship Id="rId42" Type="http://schemas.openxmlformats.org/officeDocument/2006/relationships/image" Target="media/image20.wmf"/><Relationship Id="rId47" Type="http://schemas.openxmlformats.org/officeDocument/2006/relationships/oleObject" Target="embeddings/oleObject20.bin"/><Relationship Id="rId63" Type="http://schemas.openxmlformats.org/officeDocument/2006/relationships/image" Target="media/image32.emf"/><Relationship Id="rId68" Type="http://schemas.openxmlformats.org/officeDocument/2006/relationships/oleObject" Target="embeddings/oleObject29.bin"/><Relationship Id="rId84" Type="http://schemas.openxmlformats.org/officeDocument/2006/relationships/oleObject" Target="embeddings/oleObject37.bin"/><Relationship Id="rId16" Type="http://schemas.openxmlformats.org/officeDocument/2006/relationships/image" Target="media/image7.wmf"/><Relationship Id="rId11" Type="http://schemas.openxmlformats.org/officeDocument/2006/relationships/image" Target="media/image4.wmf"/><Relationship Id="rId32" Type="http://schemas.openxmlformats.org/officeDocument/2006/relationships/image" Target="media/image15.wmf"/><Relationship Id="rId37" Type="http://schemas.openxmlformats.org/officeDocument/2006/relationships/oleObject" Target="embeddings/oleObject15.bin"/><Relationship Id="rId53" Type="http://schemas.openxmlformats.org/officeDocument/2006/relationships/oleObject" Target="embeddings/oleObject22.bin"/><Relationship Id="rId58" Type="http://schemas.openxmlformats.org/officeDocument/2006/relationships/image" Target="media/image29.wmf"/><Relationship Id="rId74" Type="http://schemas.openxmlformats.org/officeDocument/2006/relationships/oleObject" Target="embeddings/oleObject32.bin"/><Relationship Id="rId79" Type="http://schemas.openxmlformats.org/officeDocument/2006/relationships/image" Target="media/image40.wmf"/><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3.wmf"/><Relationship Id="rId56" Type="http://schemas.openxmlformats.org/officeDocument/2006/relationships/image" Target="media/image28.wmf"/><Relationship Id="rId64" Type="http://schemas.openxmlformats.org/officeDocument/2006/relationships/oleObject" Target="embeddings/oleObject27.bin"/><Relationship Id="rId69" Type="http://schemas.openxmlformats.org/officeDocument/2006/relationships/image" Target="media/image35.wmf"/><Relationship Id="rId77" Type="http://schemas.openxmlformats.org/officeDocument/2006/relationships/image" Target="media/image39.wmf"/><Relationship Id="rId8" Type="http://schemas.openxmlformats.org/officeDocument/2006/relationships/oleObject" Target="embeddings/oleObject1.bin"/><Relationship Id="rId51" Type="http://schemas.openxmlformats.org/officeDocument/2006/relationships/image" Target="media/image25.e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5.bin"/><Relationship Id="rId67" Type="http://schemas.openxmlformats.org/officeDocument/2006/relationships/image" Target="media/image34.wmf"/><Relationship Id="rId20" Type="http://schemas.openxmlformats.org/officeDocument/2006/relationships/image" Target="media/image9.wmf"/><Relationship Id="rId41" Type="http://schemas.openxmlformats.org/officeDocument/2006/relationships/oleObject" Target="embeddings/oleObject17.bin"/><Relationship Id="rId54" Type="http://schemas.openxmlformats.org/officeDocument/2006/relationships/image" Target="media/image27.wmf"/><Relationship Id="rId62" Type="http://schemas.openxmlformats.org/officeDocument/2006/relationships/image" Target="media/image31.png"/><Relationship Id="rId70" Type="http://schemas.openxmlformats.org/officeDocument/2006/relationships/oleObject" Target="embeddings/oleObject30.bin"/><Relationship Id="rId75" Type="http://schemas.openxmlformats.org/officeDocument/2006/relationships/image" Target="media/image38.wmf"/><Relationship Id="rId83"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1.bin"/><Relationship Id="rId57" Type="http://schemas.openxmlformats.org/officeDocument/2006/relationships/oleObject" Target="embeddings/oleObject24.bin"/><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image" Target="media/image21.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34.bin"/><Relationship Id="rId81" Type="http://schemas.openxmlformats.org/officeDocument/2006/relationships/image" Target="media/image41.wmf"/><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png"/><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4.emf"/><Relationship Id="rId55" Type="http://schemas.openxmlformats.org/officeDocument/2006/relationships/oleObject" Target="embeddings/oleObject23.bin"/><Relationship Id="rId76" Type="http://schemas.openxmlformats.org/officeDocument/2006/relationships/oleObject" Target="embeddings/oleObject33.bin"/><Relationship Id="rId7" Type="http://schemas.openxmlformats.org/officeDocument/2006/relationships/image" Target="media/image2.wmf"/><Relationship Id="rId71" Type="http://schemas.openxmlformats.org/officeDocument/2006/relationships/image" Target="media/image36.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19.bin"/><Relationship Id="rId66" Type="http://schemas.openxmlformats.org/officeDocument/2006/relationships/oleObject" Target="embeddings/oleObject28.bin"/><Relationship Id="rId61" Type="http://schemas.openxmlformats.org/officeDocument/2006/relationships/oleObject" Target="embeddings/oleObject26.bin"/><Relationship Id="rId82" Type="http://schemas.openxmlformats.org/officeDocument/2006/relationships/oleObject" Target="embeddings/oleObject3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17383-ACB5-4735-BCF1-A69A79881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38</Pages>
  <Words>11295</Words>
  <Characters>64383</Characters>
  <Application>Microsoft Office Word</Application>
  <DocSecurity>0</DocSecurity>
  <Lines>536</Lines>
  <Paragraphs>151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75527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Schurgers</dc:creator>
  <cp:lastModifiedBy>Johan Nord</cp:lastModifiedBy>
  <cp:revision>6</cp:revision>
  <cp:lastPrinted>2014-03-13T16:00:00Z</cp:lastPrinted>
  <dcterms:created xsi:type="dcterms:W3CDTF">2016-02-08T13:49:00Z</dcterms:created>
  <dcterms:modified xsi:type="dcterms:W3CDTF">2017-09-01T14:18:00Z</dcterms:modified>
</cp:coreProperties>
</file>